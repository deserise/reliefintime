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caps/>
          <w:sz w:val="30"/>
        </w:rPr>
      </w:pPr>
      <w:bookmarkStart w:id="0" w:name="OLE_LINK7"/>
      <w:bookmarkStart w:id="1" w:name="OLE_LINK8"/>
      <w:r>
        <w:rPr>
          <w:rFonts w:hint="eastAsia" w:ascii="宋体" w:hAnsi="宋体"/>
          <w:b/>
          <w:caps/>
          <w:sz w:val="30"/>
        </w:rPr>
        <w:t>订单</w:t>
      </w:r>
    </w:p>
    <w:tbl>
      <w:tblPr>
        <w:tblStyle w:val="4"/>
        <w:tblW w:w="9180" w:type="dxa"/>
        <w:tblInd w:w="-72"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75"/>
        <w:gridCol w:w="1065"/>
        <w:gridCol w:w="915"/>
        <w:gridCol w:w="1311"/>
        <w:gridCol w:w="174"/>
        <w:gridCol w:w="1680"/>
        <w:gridCol w:w="27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256" w:hRule="atLeast"/>
        </w:trPr>
        <w:tc>
          <w:tcPr>
            <w:tcW w:w="9180" w:type="dxa"/>
            <w:gridSpan w:val="7"/>
            <w:tcBorders>
              <w:top w:val="double" w:color="auto" w:sz="6" w:space="0"/>
              <w:left w:val="double" w:color="auto" w:sz="6" w:space="0"/>
              <w:bottom w:val="single" w:color="auto" w:sz="4" w:space="0"/>
              <w:right w:val="double" w:color="auto" w:sz="6" w:space="0"/>
            </w:tcBorders>
            <w:vAlign w:val="center"/>
          </w:tcPr>
          <w:p>
            <w:pPr>
              <w:ind w:left="72"/>
              <w:rPr>
                <w:rFonts w:ascii="宋体" w:hAnsi="宋体"/>
                <w:color w:val="000000"/>
                <w:szCs w:val="21"/>
              </w:rPr>
            </w:pPr>
            <w:bookmarkStart w:id="2" w:name="OLE_LINK1"/>
            <w:bookmarkStart w:id="3" w:name="OLE_LINK2"/>
            <w:r>
              <w:rPr>
                <w:rFonts w:hint="eastAsia" w:ascii="宋体" w:hAnsi="宋体"/>
                <w:color w:val="000000"/>
                <w:szCs w:val="21"/>
              </w:rPr>
              <w:t>本订单为双方签署的《无线广告发布合同》的具体执行订单，本订单未做约定的，以双方签署的《无线广告发布合同》约定为准。</w:t>
            </w:r>
          </w:p>
          <w:bookmarkEnd w:id="2"/>
          <w:bookmarkEnd w:id="3"/>
          <w:p>
            <w:pPr>
              <w:ind w:left="72"/>
              <w:rPr>
                <w:rFonts w:ascii="宋体" w:hAnsi="宋体"/>
                <w:color w:val="000000"/>
                <w:szCs w:val="21"/>
              </w:rPr>
            </w:pPr>
            <w:r>
              <w:rPr>
                <w:rFonts w:hint="eastAsia" w:ascii="宋体" w:hAnsi="宋体"/>
                <w:color w:val="000000"/>
                <w:szCs w:val="21"/>
              </w:rPr>
              <w:t>甲方委托乙方在乙方或乙方代理的无线互联网媒体上推广甲方的产品，甲方向乙方支付推广费用。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0" w:hRule="atLeast"/>
        </w:trPr>
        <w:tc>
          <w:tcPr>
            <w:tcW w:w="1275" w:type="dxa"/>
            <w:tcBorders>
              <w:top w:val="single" w:color="auto" w:sz="4" w:space="0"/>
              <w:left w:val="double" w:color="auto" w:sz="6"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广告项目</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投放期限</w:t>
            </w:r>
          </w:p>
        </w:tc>
        <w:tc>
          <w:tcPr>
            <w:tcW w:w="1485" w:type="dxa"/>
            <w:gridSpan w:val="2"/>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购买方式</w:t>
            </w:r>
          </w:p>
        </w:tc>
        <w:tc>
          <w:tcPr>
            <w:tcW w:w="1680" w:type="dxa"/>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单价</w:t>
            </w:r>
          </w:p>
        </w:tc>
        <w:tc>
          <w:tcPr>
            <w:tcW w:w="2760" w:type="dxa"/>
            <w:tcBorders>
              <w:top w:val="single" w:color="auto" w:sz="4" w:space="0"/>
              <w:left w:val="single" w:color="auto" w:sz="4" w:space="0"/>
              <w:bottom w:val="single" w:color="auto" w:sz="4" w:space="0"/>
              <w:right w:val="double" w:color="auto" w:sz="6" w:space="0"/>
            </w:tcBorders>
            <w:vAlign w:val="center"/>
          </w:tcPr>
          <w:p>
            <w:pPr>
              <w:ind w:left="72"/>
              <w:rPr>
                <w:rFonts w:ascii="宋体" w:hAnsi="宋体"/>
                <w:color w:val="000000"/>
                <w:szCs w:val="21"/>
              </w:rPr>
            </w:pPr>
            <w:r>
              <w:rPr>
                <w:rFonts w:hint="eastAsia" w:ascii="宋体" w:hAnsi="宋体"/>
                <w:color w:val="000000"/>
                <w:szCs w:val="21"/>
              </w:rPr>
              <w:t>投放金额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04" w:hRule="atLeast"/>
        </w:trPr>
        <w:tc>
          <w:tcPr>
            <w:tcW w:w="1275" w:type="dxa"/>
            <w:tcBorders>
              <w:top w:val="single" w:color="auto" w:sz="4" w:space="0"/>
              <w:left w:val="double" w:color="auto" w:sz="6" w:space="0"/>
              <w:bottom w:val="single" w:color="auto" w:sz="4" w:space="0"/>
              <w:right w:val="single" w:color="auto" w:sz="4" w:space="0"/>
            </w:tcBorders>
            <w:vAlign w:val="center"/>
          </w:tcPr>
          <w:p>
            <w:pPr>
              <w:ind w:left="72"/>
              <w:rPr>
                <w:rFonts w:ascii="宋体" w:hAnsi="宋体"/>
                <w:color w:val="000000"/>
                <w:szCs w:val="21"/>
              </w:rPr>
            </w:pPr>
            <w:r>
              <w:rPr>
                <w:rFonts w:hint="eastAsia"/>
                <w:color w:val="000000"/>
                <w:szCs w:val="21"/>
              </w:rPr>
              <w:t>Facebook</w:t>
            </w:r>
            <w:r>
              <w:rPr>
                <w:rFonts w:hint="eastAsia" w:ascii="宋体" w:hAnsi="宋体"/>
                <w:color w:val="000000"/>
                <w:szCs w:val="21"/>
              </w:rPr>
              <w:t>广告投放</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color w:val="FF0000"/>
                <w:szCs w:val="21"/>
              </w:rPr>
            </w:pPr>
            <w:r>
              <w:rPr>
                <w:rFonts w:hint="eastAsia" w:ascii="宋体" w:hAnsi="宋体"/>
                <w:color w:val="FF0000"/>
                <w:szCs w:val="21"/>
              </w:rPr>
              <w:t>202</w:t>
            </w:r>
            <w:r>
              <w:rPr>
                <w:rFonts w:ascii="宋体" w:hAnsi="宋体"/>
                <w:color w:val="FF0000"/>
                <w:szCs w:val="21"/>
              </w:rPr>
              <w:t>2</w:t>
            </w:r>
            <w:r>
              <w:rPr>
                <w:rFonts w:hint="eastAsia" w:ascii="宋体" w:hAnsi="宋体"/>
                <w:color w:val="FF0000"/>
                <w:szCs w:val="21"/>
              </w:rPr>
              <w:t xml:space="preserve">年  </w:t>
            </w:r>
            <w:ins w:id="0" w:author="Administrator" w:date="2022-03-29T19:53:53Z">
              <w:r>
                <w:rPr>
                  <w:rFonts w:hint="eastAsia" w:ascii="宋体" w:hAnsi="宋体"/>
                  <w:color w:val="FF0000"/>
                  <w:szCs w:val="21"/>
                  <w:lang w:val="en-US" w:eastAsia="zh-CN"/>
                </w:rPr>
                <w:t>1</w:t>
              </w:r>
            </w:ins>
            <w:r>
              <w:rPr>
                <w:rFonts w:hint="eastAsia" w:ascii="宋体" w:hAnsi="宋体"/>
                <w:color w:val="FF0000"/>
                <w:szCs w:val="21"/>
              </w:rPr>
              <w:t xml:space="preserve">月  </w:t>
            </w:r>
            <w:ins w:id="1" w:author="Administrator" w:date="2022-03-29T19:53:55Z">
              <w:r>
                <w:rPr>
                  <w:rFonts w:hint="eastAsia" w:ascii="宋体" w:hAnsi="宋体"/>
                  <w:color w:val="FF0000"/>
                  <w:szCs w:val="21"/>
                  <w:lang w:val="en-US" w:eastAsia="zh-CN"/>
                </w:rPr>
                <w:t>1</w:t>
              </w:r>
            </w:ins>
            <w:r>
              <w:rPr>
                <w:rFonts w:hint="eastAsia" w:ascii="宋体" w:hAnsi="宋体"/>
                <w:color w:val="FF0000"/>
                <w:szCs w:val="21"/>
              </w:rPr>
              <w:t>日-202</w:t>
            </w:r>
            <w:r>
              <w:rPr>
                <w:rFonts w:ascii="宋体" w:hAnsi="宋体"/>
                <w:color w:val="FF0000"/>
                <w:szCs w:val="21"/>
              </w:rPr>
              <w:t>2</w:t>
            </w:r>
            <w:r>
              <w:rPr>
                <w:rFonts w:hint="eastAsia" w:ascii="宋体" w:hAnsi="宋体"/>
                <w:color w:val="FF0000"/>
                <w:szCs w:val="21"/>
              </w:rPr>
              <w:t>年12 月31 日</w:t>
            </w:r>
          </w:p>
        </w:tc>
        <w:tc>
          <w:tcPr>
            <w:tcW w:w="1485" w:type="dxa"/>
            <w:gridSpan w:val="2"/>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ascii="宋体" w:hAnsi="宋体"/>
                <w:color w:val="000000"/>
                <w:szCs w:val="21"/>
              </w:rPr>
              <w:t>平台竞价</w:t>
            </w:r>
          </w:p>
        </w:tc>
        <w:tc>
          <w:tcPr>
            <w:tcW w:w="1680" w:type="dxa"/>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以投放平台为准</w:t>
            </w:r>
          </w:p>
        </w:tc>
        <w:tc>
          <w:tcPr>
            <w:tcW w:w="2760" w:type="dxa"/>
            <w:tcBorders>
              <w:top w:val="single" w:color="auto" w:sz="4" w:space="0"/>
              <w:left w:val="single" w:color="auto" w:sz="4" w:space="0"/>
              <w:bottom w:val="single" w:color="auto" w:sz="4" w:space="0"/>
              <w:right w:val="double" w:color="auto" w:sz="6" w:space="0"/>
            </w:tcBorders>
            <w:vAlign w:val="center"/>
          </w:tcPr>
          <w:p>
            <w:pPr>
              <w:rPr>
                <w:rFonts w:ascii="宋体" w:hAnsi="宋体"/>
                <w:color w:val="000000"/>
                <w:szCs w:val="21"/>
              </w:rPr>
            </w:pPr>
            <w:r>
              <w:rPr>
                <w:rFonts w:hint="eastAsia" w:ascii="宋体" w:hAnsi="宋体"/>
                <w:color w:val="000000"/>
                <w:szCs w:val="21"/>
              </w:rPr>
              <w:t>以实际消耗为准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04" w:hRule="atLeast"/>
        </w:trPr>
        <w:tc>
          <w:tcPr>
            <w:tcW w:w="1275" w:type="dxa"/>
            <w:tcBorders>
              <w:top w:val="single" w:color="auto" w:sz="4" w:space="0"/>
              <w:left w:val="double" w:color="auto" w:sz="6" w:space="0"/>
              <w:bottom w:val="single" w:color="auto" w:sz="4" w:space="0"/>
              <w:right w:val="single" w:color="auto" w:sz="4" w:space="0"/>
            </w:tcBorders>
            <w:vAlign w:val="center"/>
          </w:tcPr>
          <w:p>
            <w:pPr>
              <w:ind w:left="72"/>
              <w:rPr>
                <w:color w:val="000000"/>
                <w:szCs w:val="21"/>
              </w:rPr>
            </w:pPr>
            <w:r>
              <w:rPr>
                <w:color w:val="000000"/>
                <w:szCs w:val="21"/>
              </w:rPr>
              <w:t>G</w:t>
            </w:r>
            <w:r>
              <w:rPr>
                <w:rFonts w:hint="eastAsia"/>
                <w:color w:val="000000"/>
                <w:szCs w:val="21"/>
              </w:rPr>
              <w:t>oogle</w:t>
            </w:r>
          </w:p>
          <w:p>
            <w:pPr>
              <w:ind w:left="72"/>
              <w:rPr>
                <w:color w:val="000000"/>
                <w:szCs w:val="21"/>
              </w:rPr>
            </w:pPr>
            <w:r>
              <w:rPr>
                <w:rFonts w:hint="eastAsia" w:ascii="宋体" w:hAnsi="宋体"/>
                <w:color w:val="000000"/>
                <w:szCs w:val="21"/>
              </w:rPr>
              <w:t>广告投放</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color w:val="FF0000"/>
                <w:szCs w:val="21"/>
              </w:rPr>
            </w:pPr>
            <w:r>
              <w:rPr>
                <w:rFonts w:hint="eastAsia" w:ascii="宋体" w:hAnsi="宋体"/>
                <w:color w:val="FF0000"/>
                <w:szCs w:val="21"/>
              </w:rPr>
              <w:t>202</w:t>
            </w:r>
            <w:r>
              <w:rPr>
                <w:rFonts w:ascii="宋体" w:hAnsi="宋体"/>
                <w:color w:val="FF0000"/>
                <w:szCs w:val="21"/>
              </w:rPr>
              <w:t>2</w:t>
            </w:r>
            <w:r>
              <w:rPr>
                <w:rFonts w:hint="eastAsia" w:ascii="宋体" w:hAnsi="宋体"/>
                <w:color w:val="FF0000"/>
                <w:szCs w:val="21"/>
              </w:rPr>
              <w:t xml:space="preserve">年  </w:t>
            </w:r>
            <w:ins w:id="2" w:author="Administrator" w:date="2022-03-29T19:53:56Z">
              <w:r>
                <w:rPr>
                  <w:rFonts w:hint="eastAsia" w:ascii="宋体" w:hAnsi="宋体"/>
                  <w:color w:val="FF0000"/>
                  <w:szCs w:val="21"/>
                  <w:lang w:val="en-US" w:eastAsia="zh-CN"/>
                </w:rPr>
                <w:t>1</w:t>
              </w:r>
            </w:ins>
            <w:r>
              <w:rPr>
                <w:rFonts w:hint="eastAsia" w:ascii="宋体" w:hAnsi="宋体"/>
                <w:color w:val="FF0000"/>
                <w:szCs w:val="21"/>
              </w:rPr>
              <w:t xml:space="preserve">月  </w:t>
            </w:r>
            <w:ins w:id="3" w:author="Administrator" w:date="2022-03-29T19:53:57Z">
              <w:r>
                <w:rPr>
                  <w:rFonts w:hint="eastAsia" w:ascii="宋体" w:hAnsi="宋体"/>
                  <w:color w:val="FF0000"/>
                  <w:szCs w:val="21"/>
                  <w:lang w:val="en-US" w:eastAsia="zh-CN"/>
                </w:rPr>
                <w:t>1</w:t>
              </w:r>
            </w:ins>
            <w:r>
              <w:rPr>
                <w:rFonts w:hint="eastAsia" w:ascii="宋体" w:hAnsi="宋体"/>
                <w:color w:val="FF0000"/>
                <w:szCs w:val="21"/>
              </w:rPr>
              <w:t>日-202</w:t>
            </w:r>
            <w:r>
              <w:rPr>
                <w:rFonts w:ascii="宋体" w:hAnsi="宋体"/>
                <w:color w:val="FF0000"/>
                <w:szCs w:val="21"/>
              </w:rPr>
              <w:t>2</w:t>
            </w:r>
            <w:r>
              <w:rPr>
                <w:rFonts w:hint="eastAsia" w:ascii="宋体" w:hAnsi="宋体"/>
                <w:color w:val="FF0000"/>
                <w:szCs w:val="21"/>
              </w:rPr>
              <w:t>年12 月31 日</w:t>
            </w:r>
          </w:p>
        </w:tc>
        <w:tc>
          <w:tcPr>
            <w:tcW w:w="1485" w:type="dxa"/>
            <w:gridSpan w:val="2"/>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ascii="宋体" w:hAnsi="宋体"/>
                <w:color w:val="000000"/>
                <w:szCs w:val="21"/>
              </w:rPr>
              <w:t>平台竞价</w:t>
            </w:r>
          </w:p>
        </w:tc>
        <w:tc>
          <w:tcPr>
            <w:tcW w:w="1680" w:type="dxa"/>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以投放平台为准</w:t>
            </w:r>
          </w:p>
        </w:tc>
        <w:tc>
          <w:tcPr>
            <w:tcW w:w="2760" w:type="dxa"/>
            <w:tcBorders>
              <w:top w:val="single" w:color="auto" w:sz="4" w:space="0"/>
              <w:left w:val="single" w:color="auto" w:sz="4" w:space="0"/>
              <w:bottom w:val="single" w:color="auto" w:sz="4" w:space="0"/>
              <w:right w:val="double" w:color="auto" w:sz="6" w:space="0"/>
            </w:tcBorders>
            <w:vAlign w:val="center"/>
          </w:tcPr>
          <w:p>
            <w:pPr>
              <w:rPr>
                <w:rFonts w:ascii="宋体" w:hAnsi="宋体"/>
                <w:color w:val="000000"/>
                <w:szCs w:val="21"/>
              </w:rPr>
            </w:pPr>
            <w:r>
              <w:rPr>
                <w:rFonts w:hint="eastAsia" w:ascii="宋体" w:hAnsi="宋体"/>
                <w:color w:val="000000"/>
                <w:szCs w:val="21"/>
              </w:rPr>
              <w:t>以实际消耗为准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04" w:hRule="atLeast"/>
        </w:trPr>
        <w:tc>
          <w:tcPr>
            <w:tcW w:w="1275" w:type="dxa"/>
            <w:tcBorders>
              <w:top w:val="single" w:color="auto" w:sz="4" w:space="0"/>
              <w:left w:val="double" w:color="auto" w:sz="6" w:space="0"/>
              <w:bottom w:val="single" w:color="auto" w:sz="4" w:space="0"/>
              <w:right w:val="single" w:color="auto" w:sz="4" w:space="0"/>
            </w:tcBorders>
            <w:vAlign w:val="center"/>
          </w:tcPr>
          <w:p>
            <w:pPr>
              <w:ind w:left="72"/>
              <w:rPr>
                <w:color w:val="000000"/>
                <w:szCs w:val="21"/>
              </w:rPr>
            </w:pPr>
            <w:r>
              <w:rPr>
                <w:color w:val="000000"/>
                <w:szCs w:val="21"/>
              </w:rPr>
              <w:t>Snapchat</w:t>
            </w:r>
            <w:r>
              <w:rPr>
                <w:rFonts w:hint="eastAsia" w:ascii="宋体" w:hAnsi="宋体"/>
                <w:color w:val="000000"/>
                <w:szCs w:val="21"/>
              </w:rPr>
              <w:t>广告投放</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color w:val="FF0000"/>
                <w:szCs w:val="21"/>
              </w:rPr>
            </w:pPr>
            <w:r>
              <w:rPr>
                <w:rFonts w:hint="eastAsia" w:ascii="宋体" w:hAnsi="宋体"/>
                <w:color w:val="FF0000"/>
                <w:szCs w:val="21"/>
              </w:rPr>
              <w:t>202</w:t>
            </w:r>
            <w:r>
              <w:rPr>
                <w:rFonts w:ascii="宋体" w:hAnsi="宋体"/>
                <w:color w:val="FF0000"/>
                <w:szCs w:val="21"/>
              </w:rPr>
              <w:t>2</w:t>
            </w:r>
            <w:r>
              <w:rPr>
                <w:rFonts w:hint="eastAsia" w:ascii="宋体" w:hAnsi="宋体"/>
                <w:color w:val="FF0000"/>
                <w:szCs w:val="21"/>
              </w:rPr>
              <w:t xml:space="preserve">年  </w:t>
            </w:r>
            <w:ins w:id="4" w:author="Administrator" w:date="2022-03-29T19:53:58Z">
              <w:r>
                <w:rPr>
                  <w:rFonts w:hint="eastAsia" w:ascii="宋体" w:hAnsi="宋体"/>
                  <w:color w:val="FF0000"/>
                  <w:szCs w:val="21"/>
                  <w:lang w:val="en-US" w:eastAsia="zh-CN"/>
                </w:rPr>
                <w:t>1</w:t>
              </w:r>
            </w:ins>
            <w:r>
              <w:rPr>
                <w:rFonts w:hint="eastAsia" w:ascii="宋体" w:hAnsi="宋体"/>
                <w:color w:val="FF0000"/>
                <w:szCs w:val="21"/>
              </w:rPr>
              <w:t xml:space="preserve">月  </w:t>
            </w:r>
            <w:ins w:id="5" w:author="Administrator" w:date="2022-03-29T19:54:00Z">
              <w:r>
                <w:rPr>
                  <w:rFonts w:hint="eastAsia" w:ascii="宋体" w:hAnsi="宋体"/>
                  <w:color w:val="FF0000"/>
                  <w:szCs w:val="21"/>
                  <w:lang w:val="en-US" w:eastAsia="zh-CN"/>
                </w:rPr>
                <w:t>1</w:t>
              </w:r>
            </w:ins>
            <w:r>
              <w:rPr>
                <w:rFonts w:hint="eastAsia" w:ascii="宋体" w:hAnsi="宋体"/>
                <w:color w:val="FF0000"/>
                <w:szCs w:val="21"/>
              </w:rPr>
              <w:t>日-202</w:t>
            </w:r>
            <w:r>
              <w:rPr>
                <w:rFonts w:ascii="宋体" w:hAnsi="宋体"/>
                <w:color w:val="FF0000"/>
                <w:szCs w:val="21"/>
              </w:rPr>
              <w:t>2</w:t>
            </w:r>
            <w:r>
              <w:rPr>
                <w:rFonts w:hint="eastAsia" w:ascii="宋体" w:hAnsi="宋体"/>
                <w:color w:val="FF0000"/>
                <w:szCs w:val="21"/>
              </w:rPr>
              <w:t>年12 月31 日</w:t>
            </w:r>
          </w:p>
        </w:tc>
        <w:tc>
          <w:tcPr>
            <w:tcW w:w="1485" w:type="dxa"/>
            <w:gridSpan w:val="2"/>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ascii="宋体" w:hAnsi="宋体"/>
                <w:color w:val="000000"/>
                <w:szCs w:val="21"/>
              </w:rPr>
              <w:t>平台竞价</w:t>
            </w:r>
          </w:p>
        </w:tc>
        <w:tc>
          <w:tcPr>
            <w:tcW w:w="1680" w:type="dxa"/>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以投放平台为准</w:t>
            </w:r>
          </w:p>
        </w:tc>
        <w:tc>
          <w:tcPr>
            <w:tcW w:w="2760" w:type="dxa"/>
            <w:tcBorders>
              <w:top w:val="single" w:color="auto" w:sz="4" w:space="0"/>
              <w:left w:val="single" w:color="auto" w:sz="4" w:space="0"/>
              <w:bottom w:val="single" w:color="auto" w:sz="4" w:space="0"/>
              <w:right w:val="double" w:color="auto" w:sz="6" w:space="0"/>
            </w:tcBorders>
            <w:vAlign w:val="center"/>
          </w:tcPr>
          <w:p>
            <w:pPr>
              <w:rPr>
                <w:rFonts w:ascii="宋体" w:hAnsi="宋体"/>
                <w:color w:val="000000"/>
                <w:szCs w:val="21"/>
              </w:rPr>
            </w:pPr>
            <w:r>
              <w:rPr>
                <w:rFonts w:hint="eastAsia" w:ascii="宋体" w:hAnsi="宋体"/>
                <w:color w:val="000000"/>
                <w:szCs w:val="21"/>
              </w:rPr>
              <w:t>以实际消耗为准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04" w:hRule="atLeast"/>
        </w:trPr>
        <w:tc>
          <w:tcPr>
            <w:tcW w:w="1275" w:type="dxa"/>
            <w:tcBorders>
              <w:top w:val="single" w:color="auto" w:sz="4" w:space="0"/>
              <w:left w:val="double" w:color="auto" w:sz="6" w:space="0"/>
              <w:bottom w:val="single" w:color="auto" w:sz="4" w:space="0"/>
              <w:right w:val="single" w:color="auto" w:sz="4" w:space="0"/>
            </w:tcBorders>
            <w:vAlign w:val="center"/>
          </w:tcPr>
          <w:p>
            <w:pPr>
              <w:ind w:left="72"/>
              <w:rPr>
                <w:color w:val="000000"/>
                <w:szCs w:val="21"/>
              </w:rPr>
            </w:pPr>
            <w:r>
              <w:rPr>
                <w:color w:val="000000"/>
                <w:szCs w:val="21"/>
              </w:rPr>
              <w:t>Twitter</w:t>
            </w:r>
          </w:p>
          <w:p>
            <w:pPr>
              <w:ind w:left="72"/>
              <w:rPr>
                <w:color w:val="000000"/>
                <w:szCs w:val="21"/>
              </w:rPr>
            </w:pPr>
            <w:r>
              <w:rPr>
                <w:rFonts w:hint="eastAsia" w:ascii="宋体" w:hAnsi="宋体"/>
                <w:color w:val="000000"/>
                <w:szCs w:val="21"/>
              </w:rPr>
              <w:t>广告投放</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color w:val="FF0000"/>
                <w:szCs w:val="21"/>
              </w:rPr>
            </w:pPr>
            <w:r>
              <w:rPr>
                <w:rFonts w:hint="eastAsia" w:ascii="宋体" w:hAnsi="宋体"/>
                <w:color w:val="FF0000"/>
                <w:szCs w:val="21"/>
              </w:rPr>
              <w:t>202</w:t>
            </w:r>
            <w:r>
              <w:rPr>
                <w:rFonts w:ascii="宋体" w:hAnsi="宋体"/>
                <w:color w:val="FF0000"/>
                <w:szCs w:val="21"/>
              </w:rPr>
              <w:t>2</w:t>
            </w:r>
            <w:r>
              <w:rPr>
                <w:rFonts w:hint="eastAsia" w:ascii="宋体" w:hAnsi="宋体"/>
                <w:color w:val="FF0000"/>
                <w:szCs w:val="21"/>
              </w:rPr>
              <w:t xml:space="preserve">年  </w:t>
            </w:r>
            <w:ins w:id="6" w:author="Administrator" w:date="2022-03-29T19:54:01Z">
              <w:r>
                <w:rPr>
                  <w:rFonts w:hint="eastAsia" w:ascii="宋体" w:hAnsi="宋体"/>
                  <w:color w:val="FF0000"/>
                  <w:szCs w:val="21"/>
                  <w:lang w:val="en-US" w:eastAsia="zh-CN"/>
                </w:rPr>
                <w:t>1</w:t>
              </w:r>
            </w:ins>
            <w:r>
              <w:rPr>
                <w:rFonts w:hint="eastAsia" w:ascii="宋体" w:hAnsi="宋体"/>
                <w:color w:val="FF0000"/>
                <w:szCs w:val="21"/>
              </w:rPr>
              <w:t xml:space="preserve">月  </w:t>
            </w:r>
            <w:ins w:id="7" w:author="Administrator" w:date="2022-03-29T19:54:02Z">
              <w:r>
                <w:rPr>
                  <w:rFonts w:hint="eastAsia" w:ascii="宋体" w:hAnsi="宋体"/>
                  <w:color w:val="FF0000"/>
                  <w:szCs w:val="21"/>
                  <w:lang w:val="en-US" w:eastAsia="zh-CN"/>
                </w:rPr>
                <w:t>1</w:t>
              </w:r>
            </w:ins>
            <w:r>
              <w:rPr>
                <w:rFonts w:hint="eastAsia" w:ascii="宋体" w:hAnsi="宋体"/>
                <w:color w:val="FF0000"/>
                <w:szCs w:val="21"/>
              </w:rPr>
              <w:t>日-202</w:t>
            </w:r>
            <w:r>
              <w:rPr>
                <w:rFonts w:ascii="宋体" w:hAnsi="宋体"/>
                <w:color w:val="FF0000"/>
                <w:szCs w:val="21"/>
              </w:rPr>
              <w:t>2</w:t>
            </w:r>
            <w:r>
              <w:rPr>
                <w:rFonts w:hint="eastAsia" w:ascii="宋体" w:hAnsi="宋体"/>
                <w:color w:val="FF0000"/>
                <w:szCs w:val="21"/>
              </w:rPr>
              <w:t>年12 月31 日</w:t>
            </w:r>
          </w:p>
        </w:tc>
        <w:tc>
          <w:tcPr>
            <w:tcW w:w="1485" w:type="dxa"/>
            <w:gridSpan w:val="2"/>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ascii="宋体" w:hAnsi="宋体"/>
                <w:color w:val="000000"/>
                <w:szCs w:val="21"/>
              </w:rPr>
              <w:t>平台竞价</w:t>
            </w:r>
          </w:p>
        </w:tc>
        <w:tc>
          <w:tcPr>
            <w:tcW w:w="1680" w:type="dxa"/>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以投放平台为准</w:t>
            </w:r>
          </w:p>
        </w:tc>
        <w:tc>
          <w:tcPr>
            <w:tcW w:w="2760" w:type="dxa"/>
            <w:tcBorders>
              <w:top w:val="single" w:color="auto" w:sz="4" w:space="0"/>
              <w:left w:val="single" w:color="auto" w:sz="4" w:space="0"/>
              <w:bottom w:val="single" w:color="auto" w:sz="4" w:space="0"/>
              <w:right w:val="double" w:color="auto" w:sz="6" w:space="0"/>
            </w:tcBorders>
            <w:vAlign w:val="center"/>
          </w:tcPr>
          <w:p>
            <w:pPr>
              <w:rPr>
                <w:rFonts w:ascii="宋体" w:hAnsi="宋体"/>
                <w:color w:val="000000"/>
                <w:szCs w:val="21"/>
              </w:rPr>
            </w:pPr>
            <w:r>
              <w:rPr>
                <w:rFonts w:hint="eastAsia" w:ascii="宋体" w:hAnsi="宋体"/>
                <w:color w:val="000000"/>
                <w:szCs w:val="21"/>
              </w:rPr>
              <w:t>以实际消耗为准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04" w:hRule="atLeast"/>
        </w:trPr>
        <w:tc>
          <w:tcPr>
            <w:tcW w:w="1275" w:type="dxa"/>
            <w:tcBorders>
              <w:top w:val="single" w:color="auto" w:sz="4" w:space="0"/>
              <w:left w:val="double" w:color="auto" w:sz="6" w:space="0"/>
              <w:bottom w:val="single" w:color="auto" w:sz="4" w:space="0"/>
              <w:right w:val="single" w:color="auto" w:sz="4" w:space="0"/>
            </w:tcBorders>
            <w:vAlign w:val="center"/>
          </w:tcPr>
          <w:p>
            <w:pPr>
              <w:ind w:left="72"/>
              <w:rPr>
                <w:color w:val="000000"/>
                <w:szCs w:val="21"/>
              </w:rPr>
            </w:pPr>
            <w:r>
              <w:rPr>
                <w:color w:val="000000"/>
                <w:szCs w:val="21"/>
              </w:rPr>
              <w:t>TikTok</w:t>
            </w:r>
          </w:p>
          <w:p>
            <w:pPr>
              <w:ind w:left="72"/>
              <w:rPr>
                <w:color w:val="000000"/>
                <w:szCs w:val="21"/>
              </w:rPr>
            </w:pPr>
            <w:r>
              <w:rPr>
                <w:rFonts w:hint="eastAsia" w:ascii="宋体" w:hAnsi="宋体"/>
                <w:color w:val="000000"/>
                <w:szCs w:val="21"/>
              </w:rPr>
              <w:t>广告投放</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color w:val="FF0000"/>
                <w:szCs w:val="21"/>
              </w:rPr>
            </w:pPr>
            <w:r>
              <w:rPr>
                <w:rFonts w:hint="eastAsia" w:ascii="宋体" w:hAnsi="宋体"/>
                <w:color w:val="FF0000"/>
                <w:szCs w:val="21"/>
              </w:rPr>
              <w:t>202</w:t>
            </w:r>
            <w:r>
              <w:rPr>
                <w:rFonts w:ascii="宋体" w:hAnsi="宋体"/>
                <w:color w:val="FF0000"/>
                <w:szCs w:val="21"/>
              </w:rPr>
              <w:t>2</w:t>
            </w:r>
            <w:r>
              <w:rPr>
                <w:rFonts w:hint="eastAsia" w:ascii="宋体" w:hAnsi="宋体"/>
                <w:color w:val="FF0000"/>
                <w:szCs w:val="21"/>
              </w:rPr>
              <w:t xml:space="preserve">年  </w:t>
            </w:r>
            <w:ins w:id="8" w:author="Administrator" w:date="2022-03-29T19:54:03Z">
              <w:r>
                <w:rPr>
                  <w:rFonts w:hint="eastAsia" w:ascii="宋体" w:hAnsi="宋体"/>
                  <w:color w:val="FF0000"/>
                  <w:szCs w:val="21"/>
                  <w:lang w:val="en-US" w:eastAsia="zh-CN"/>
                </w:rPr>
                <w:t>1</w:t>
              </w:r>
            </w:ins>
            <w:r>
              <w:rPr>
                <w:rFonts w:hint="eastAsia" w:ascii="宋体" w:hAnsi="宋体"/>
                <w:color w:val="FF0000"/>
                <w:szCs w:val="21"/>
              </w:rPr>
              <w:t xml:space="preserve">月  </w:t>
            </w:r>
            <w:ins w:id="9" w:author="Administrator" w:date="2022-03-29T19:54:04Z">
              <w:r>
                <w:rPr>
                  <w:rFonts w:hint="eastAsia" w:ascii="宋体" w:hAnsi="宋体"/>
                  <w:color w:val="FF0000"/>
                  <w:szCs w:val="21"/>
                  <w:lang w:val="en-US" w:eastAsia="zh-CN"/>
                </w:rPr>
                <w:t>1</w:t>
              </w:r>
            </w:ins>
            <w:r>
              <w:rPr>
                <w:rFonts w:hint="eastAsia" w:ascii="宋体" w:hAnsi="宋体"/>
                <w:color w:val="FF0000"/>
                <w:szCs w:val="21"/>
              </w:rPr>
              <w:t>日-202</w:t>
            </w:r>
            <w:r>
              <w:rPr>
                <w:rFonts w:ascii="宋体" w:hAnsi="宋体"/>
                <w:color w:val="FF0000"/>
                <w:szCs w:val="21"/>
              </w:rPr>
              <w:t>2</w:t>
            </w:r>
            <w:r>
              <w:rPr>
                <w:rFonts w:hint="eastAsia" w:ascii="宋体" w:hAnsi="宋体"/>
                <w:color w:val="FF0000"/>
                <w:szCs w:val="21"/>
              </w:rPr>
              <w:t>年12 月31 日</w:t>
            </w:r>
          </w:p>
        </w:tc>
        <w:tc>
          <w:tcPr>
            <w:tcW w:w="1485" w:type="dxa"/>
            <w:gridSpan w:val="2"/>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ascii="宋体" w:hAnsi="宋体"/>
                <w:color w:val="000000"/>
                <w:szCs w:val="21"/>
              </w:rPr>
              <w:t>平台竞价</w:t>
            </w:r>
          </w:p>
        </w:tc>
        <w:tc>
          <w:tcPr>
            <w:tcW w:w="1680" w:type="dxa"/>
            <w:tcBorders>
              <w:top w:val="single" w:color="auto" w:sz="4" w:space="0"/>
              <w:left w:val="single" w:color="auto" w:sz="4" w:space="0"/>
              <w:bottom w:val="single" w:color="auto" w:sz="4" w:space="0"/>
              <w:right w:val="single" w:color="auto" w:sz="4" w:space="0"/>
            </w:tcBorders>
            <w:vAlign w:val="center"/>
          </w:tcPr>
          <w:p>
            <w:pPr>
              <w:ind w:left="72"/>
              <w:rPr>
                <w:rFonts w:ascii="宋体" w:hAnsi="宋体"/>
                <w:color w:val="000000"/>
                <w:szCs w:val="21"/>
              </w:rPr>
            </w:pPr>
            <w:r>
              <w:rPr>
                <w:rFonts w:hint="eastAsia" w:ascii="宋体" w:hAnsi="宋体"/>
                <w:color w:val="000000"/>
                <w:szCs w:val="21"/>
              </w:rPr>
              <w:t>以投放平台为准</w:t>
            </w:r>
          </w:p>
        </w:tc>
        <w:tc>
          <w:tcPr>
            <w:tcW w:w="2760" w:type="dxa"/>
            <w:tcBorders>
              <w:top w:val="single" w:color="auto" w:sz="4" w:space="0"/>
              <w:left w:val="single" w:color="auto" w:sz="4" w:space="0"/>
              <w:bottom w:val="single" w:color="auto" w:sz="4" w:space="0"/>
              <w:right w:val="double" w:color="auto" w:sz="6" w:space="0"/>
            </w:tcBorders>
            <w:vAlign w:val="center"/>
          </w:tcPr>
          <w:p>
            <w:pPr>
              <w:rPr>
                <w:rFonts w:ascii="宋体" w:hAnsi="宋体"/>
                <w:color w:val="000000"/>
                <w:szCs w:val="21"/>
              </w:rPr>
            </w:pPr>
            <w:r>
              <w:rPr>
                <w:rFonts w:hint="eastAsia" w:ascii="宋体" w:hAnsi="宋体"/>
                <w:color w:val="000000"/>
                <w:szCs w:val="21"/>
              </w:rPr>
              <w:t>以实际消耗为准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5" w:hRule="atLeast"/>
        </w:trPr>
        <w:tc>
          <w:tcPr>
            <w:tcW w:w="9180" w:type="dxa"/>
            <w:gridSpan w:val="7"/>
            <w:tcBorders>
              <w:top w:val="single" w:color="auto" w:sz="6" w:space="0"/>
              <w:left w:val="double" w:color="auto" w:sz="6" w:space="0"/>
              <w:bottom w:val="single" w:color="auto" w:sz="6" w:space="0"/>
              <w:right w:val="double" w:color="auto" w:sz="6" w:space="0"/>
            </w:tcBorders>
            <w:vAlign w:val="center"/>
          </w:tcPr>
          <w:p>
            <w:pPr>
              <w:ind w:right="-107" w:rightChars="-51"/>
              <w:rPr>
                <w:rFonts w:ascii="Arial" w:hAnsi="Arial"/>
                <w:b/>
                <w:caps/>
                <w:color w:val="000000"/>
                <w:szCs w:val="21"/>
              </w:rPr>
            </w:pPr>
            <w:r>
              <w:rPr>
                <w:rFonts w:hint="eastAsia" w:ascii="Arial" w:hAnsi="Arial"/>
                <w:b/>
                <w:caps/>
                <w:color w:val="000000"/>
                <w:szCs w:val="21"/>
              </w:rPr>
              <w:t>费用和发票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23" w:hRule="atLeast"/>
        </w:trPr>
        <w:tc>
          <w:tcPr>
            <w:tcW w:w="9180" w:type="dxa"/>
            <w:gridSpan w:val="7"/>
            <w:tcBorders>
              <w:top w:val="single" w:color="auto" w:sz="6" w:space="0"/>
              <w:left w:val="double" w:color="auto" w:sz="6" w:space="0"/>
              <w:bottom w:val="single" w:color="000000" w:sz="6" w:space="0"/>
              <w:right w:val="double" w:color="auto" w:sz="6" w:space="0"/>
            </w:tcBorders>
            <w:vAlign w:val="center"/>
          </w:tcPr>
          <w:p>
            <w:pPr>
              <w:ind w:right="-107" w:rightChars="-51"/>
              <w:rPr>
                <w:color w:val="000000"/>
                <w:sz w:val="18"/>
                <w:szCs w:val="18"/>
              </w:rPr>
            </w:pPr>
            <w:r>
              <w:rPr>
                <w:rFonts w:hint="eastAsia"/>
                <w:color w:val="000000"/>
                <w:kern w:val="0"/>
                <w:sz w:val="18"/>
                <w:szCs w:val="18"/>
              </w:rPr>
              <w:t>甲方投放谷歌下述国家的数字服务税或监管运营费用（英国：</w:t>
            </w:r>
            <w:r>
              <w:rPr>
                <w:color w:val="000000"/>
                <w:kern w:val="0"/>
                <w:sz w:val="18"/>
                <w:szCs w:val="18"/>
              </w:rPr>
              <w:t>2%</w:t>
            </w:r>
            <w:r>
              <w:rPr>
                <w:rFonts w:hint="eastAsia"/>
                <w:color w:val="000000"/>
                <w:kern w:val="0"/>
                <w:sz w:val="18"/>
                <w:szCs w:val="18"/>
              </w:rPr>
              <w:t>；奥地利：</w:t>
            </w:r>
            <w:r>
              <w:rPr>
                <w:color w:val="000000"/>
                <w:kern w:val="0"/>
                <w:sz w:val="18"/>
                <w:szCs w:val="18"/>
              </w:rPr>
              <w:t>5%</w:t>
            </w:r>
            <w:r>
              <w:rPr>
                <w:rFonts w:hint="eastAsia"/>
                <w:color w:val="000000"/>
                <w:kern w:val="0"/>
                <w:sz w:val="18"/>
                <w:szCs w:val="18"/>
              </w:rPr>
              <w:t>；土耳其：</w:t>
            </w:r>
            <w:r>
              <w:rPr>
                <w:color w:val="000000"/>
                <w:kern w:val="0"/>
                <w:sz w:val="18"/>
                <w:szCs w:val="18"/>
              </w:rPr>
              <w:t>5%</w:t>
            </w:r>
            <w:r>
              <w:rPr>
                <w:rFonts w:hint="eastAsia"/>
                <w:color w:val="000000"/>
                <w:kern w:val="0"/>
                <w:sz w:val="18"/>
                <w:szCs w:val="18"/>
              </w:rPr>
              <w:t>；法国：</w:t>
            </w:r>
            <w:r>
              <w:rPr>
                <w:color w:val="000000"/>
                <w:kern w:val="0"/>
                <w:sz w:val="18"/>
                <w:szCs w:val="18"/>
              </w:rPr>
              <w:t>2%</w:t>
            </w:r>
            <w:r>
              <w:rPr>
                <w:rFonts w:hint="eastAsia"/>
                <w:color w:val="000000"/>
                <w:kern w:val="0"/>
                <w:sz w:val="18"/>
                <w:szCs w:val="18"/>
              </w:rPr>
              <w:t>；西班牙：</w:t>
            </w:r>
            <w:r>
              <w:rPr>
                <w:color w:val="000000"/>
                <w:kern w:val="0"/>
                <w:sz w:val="18"/>
                <w:szCs w:val="18"/>
              </w:rPr>
              <w:t>2%</w:t>
            </w:r>
            <w:r>
              <w:rPr>
                <w:rFonts w:hint="eastAsia"/>
                <w:color w:val="000000"/>
                <w:kern w:val="0"/>
                <w:sz w:val="18"/>
                <w:szCs w:val="18"/>
              </w:rPr>
              <w:t>；印度：</w:t>
            </w:r>
            <w:r>
              <w:rPr>
                <w:color w:val="000000"/>
                <w:kern w:val="0"/>
                <w:sz w:val="18"/>
                <w:szCs w:val="18"/>
              </w:rPr>
              <w:t>2%</w:t>
            </w:r>
            <w:r>
              <w:rPr>
                <w:rFonts w:hint="eastAsia"/>
                <w:color w:val="000000"/>
                <w:kern w:val="0"/>
                <w:sz w:val="18"/>
                <w:szCs w:val="18"/>
              </w:rPr>
              <w:t>；意大利：</w:t>
            </w:r>
            <w:r>
              <w:rPr>
                <w:color w:val="000000"/>
                <w:kern w:val="0"/>
                <w:sz w:val="18"/>
                <w:szCs w:val="18"/>
              </w:rPr>
              <w:t>2%</w:t>
            </w:r>
            <w:r>
              <w:rPr>
                <w:rFonts w:hint="eastAsia"/>
                <w:color w:val="000000"/>
                <w:kern w:val="0"/>
                <w:sz w:val="18"/>
                <w:szCs w:val="18"/>
              </w:rPr>
              <w:t>）由甲方承担，数字服务税、监管运营费用的国家或地区及费用标准如有增加或变更以谷歌的通知为准。除上述税费外的其他广告投放所涉及的税费（如有）亦由甲方承担。甲方需保证到账金额为乙方开具的</w:t>
            </w:r>
            <w:r>
              <w:rPr>
                <w:color w:val="000000"/>
                <w:kern w:val="0"/>
                <w:sz w:val="18"/>
                <w:szCs w:val="18"/>
              </w:rPr>
              <w:t>invoice</w:t>
            </w:r>
            <w:r>
              <w:rPr>
                <w:rFonts w:hint="eastAsia"/>
                <w:color w:val="000000"/>
                <w:kern w:val="0"/>
                <w:sz w:val="18"/>
                <w:szCs w:val="18"/>
              </w:rPr>
              <w:t>的金额。甲方向乙方支付美金，乙方向甲方提供</w:t>
            </w:r>
            <w:r>
              <w:rPr>
                <w:color w:val="000000"/>
                <w:kern w:val="0"/>
                <w:sz w:val="18"/>
                <w:szCs w:val="18"/>
              </w:rPr>
              <w:t>invoice</w:t>
            </w:r>
            <w:r>
              <w:rPr>
                <w:rFonts w:hint="eastAsia"/>
                <w:color w:val="000000"/>
                <w:kern w:val="0"/>
                <w:sz w:val="18"/>
                <w:szCs w:val="18"/>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758" w:hRule="atLeast"/>
        </w:trPr>
        <w:tc>
          <w:tcPr>
            <w:tcW w:w="2340" w:type="dxa"/>
            <w:gridSpan w:val="2"/>
            <w:tcBorders>
              <w:top w:val="single" w:color="000000" w:sz="6" w:space="0"/>
              <w:left w:val="double" w:color="auto" w:sz="6" w:space="0"/>
              <w:bottom w:val="single" w:color="000000" w:sz="6" w:space="0"/>
              <w:right w:val="single" w:color="auto" w:sz="6" w:space="0"/>
            </w:tcBorders>
            <w:vAlign w:val="center"/>
          </w:tcPr>
          <w:p>
            <w:pPr>
              <w:rPr>
                <w:rFonts w:ascii="Arial" w:hAnsi="Arial"/>
                <w:b/>
                <w:bCs/>
                <w:color w:val="000000"/>
                <w:szCs w:val="21"/>
              </w:rPr>
            </w:pPr>
            <w:r>
              <w:rPr>
                <w:rFonts w:hint="eastAsia" w:ascii="Arial" w:hAnsi="Arial"/>
                <w:b/>
                <w:bCs/>
                <w:color w:val="000000"/>
                <w:szCs w:val="21"/>
              </w:rPr>
              <w:t>支付方式</w:t>
            </w:r>
          </w:p>
        </w:tc>
        <w:tc>
          <w:tcPr>
            <w:tcW w:w="6840" w:type="dxa"/>
            <w:gridSpan w:val="5"/>
            <w:tcBorders>
              <w:top w:val="single" w:color="auto" w:sz="6" w:space="0"/>
              <w:left w:val="single" w:color="auto" w:sz="6" w:space="0"/>
              <w:bottom w:val="single" w:color="000000" w:sz="6" w:space="0"/>
              <w:right w:val="double" w:color="auto" w:sz="6" w:space="0"/>
            </w:tcBorders>
            <w:vAlign w:val="center"/>
          </w:tcPr>
          <w:p>
            <w:pPr>
              <w:rPr>
                <w:color w:val="000000"/>
                <w:sz w:val="18"/>
                <w:szCs w:val="18"/>
              </w:rPr>
            </w:pPr>
            <w:r>
              <w:rPr>
                <w:rFonts w:hint="eastAsia"/>
                <w:color w:val="000000"/>
                <w:sz w:val="18"/>
                <w:szCs w:val="18"/>
              </w:rPr>
              <w:t>支付方式按自然月为单位结算，</w:t>
            </w:r>
            <w:r>
              <w:rPr>
                <w:rFonts w:hint="eastAsia"/>
                <w:color w:val="FF0000"/>
                <w:sz w:val="18"/>
                <w:szCs w:val="18"/>
              </w:rPr>
              <w:t>30</w:t>
            </w:r>
            <w:r>
              <w:rPr>
                <w:rFonts w:hint="eastAsia"/>
                <w:color w:val="000000"/>
                <w:sz w:val="18"/>
                <w:szCs w:val="18"/>
              </w:rPr>
              <w:t>天账期。乙方在每自然月结束后的十个工作日内将该自然月的甲方在</w:t>
            </w:r>
            <w:r>
              <w:rPr>
                <w:rFonts w:hint="eastAsia"/>
                <w:color w:val="FF0000"/>
                <w:sz w:val="18"/>
                <w:szCs w:val="18"/>
              </w:rPr>
              <w:t>各媒体上</w:t>
            </w:r>
            <w:r>
              <w:rPr>
                <w:rFonts w:hint="eastAsia"/>
                <w:color w:val="000000"/>
                <w:sz w:val="18"/>
                <w:szCs w:val="18"/>
              </w:rPr>
              <w:t>投放的结算金额及税费明细提供给甲方。乙方根据实际结算费用向甲方提供相应的invoice。甲方应于每自然月结束后的</w:t>
            </w:r>
            <w:r>
              <w:rPr>
                <w:rFonts w:hint="eastAsia"/>
                <w:color w:val="FF0000"/>
                <w:sz w:val="18"/>
                <w:szCs w:val="18"/>
              </w:rPr>
              <w:t>30</w:t>
            </w:r>
            <w:r>
              <w:rPr>
                <w:rFonts w:hint="eastAsia"/>
                <w:color w:val="000000"/>
                <w:sz w:val="18"/>
                <w:szCs w:val="18"/>
              </w:rPr>
              <w:t>天内将该自然月的结算费用汇入乙方指定账户（注：如上述支付截止日期为非工作日的，则支付截止日期应提前至前一个工作日）。如因迟延支付导致乙方无法继续提供甲方投放广告服务所产生的任何损失，由甲方自行承担。</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4" w:hRule="atLeast"/>
        </w:trPr>
        <w:tc>
          <w:tcPr>
            <w:tcW w:w="2340" w:type="dxa"/>
            <w:gridSpan w:val="2"/>
            <w:tcBorders>
              <w:top w:val="single" w:color="000000" w:sz="6" w:space="0"/>
              <w:left w:val="double" w:color="auto" w:sz="6" w:space="0"/>
              <w:bottom w:val="single" w:color="000000" w:sz="6" w:space="0"/>
              <w:right w:val="single" w:color="auto" w:sz="6" w:space="0"/>
            </w:tcBorders>
            <w:vAlign w:val="center"/>
          </w:tcPr>
          <w:p>
            <w:pPr>
              <w:rPr>
                <w:rFonts w:ascii="Arial" w:hAnsi="Arial" w:cs="Arial"/>
                <w:szCs w:val="21"/>
              </w:rPr>
            </w:pPr>
            <w:r>
              <w:rPr>
                <w:rFonts w:hint="eastAsia" w:ascii="Arial" w:hAnsi="Arial"/>
                <w:b/>
                <w:bCs/>
                <w:color w:val="000000"/>
                <w:szCs w:val="21"/>
              </w:rPr>
              <w:t>统计数据</w:t>
            </w:r>
          </w:p>
        </w:tc>
        <w:tc>
          <w:tcPr>
            <w:tcW w:w="6840" w:type="dxa"/>
            <w:gridSpan w:val="5"/>
            <w:tcBorders>
              <w:top w:val="single" w:color="auto" w:sz="6" w:space="0"/>
              <w:left w:val="single" w:color="auto" w:sz="6" w:space="0"/>
              <w:bottom w:val="single" w:color="000000" w:sz="6" w:space="0"/>
              <w:right w:val="double" w:color="auto" w:sz="6" w:space="0"/>
            </w:tcBorders>
            <w:vAlign w:val="center"/>
          </w:tcPr>
          <w:p>
            <w:pPr>
              <w:rPr>
                <w:rFonts w:ascii="Arial" w:hAnsi="Arial" w:cs="Arial"/>
                <w:szCs w:val="21"/>
              </w:rPr>
            </w:pPr>
            <w:r>
              <w:rPr>
                <w:rFonts w:ascii="Arial" w:hAnsi="Arial" w:cs="Arial"/>
                <w:sz w:val="18"/>
                <w:szCs w:val="18"/>
              </w:rPr>
              <w:t>双方</w:t>
            </w:r>
            <w:r>
              <w:rPr>
                <w:rFonts w:hint="eastAsia" w:ascii="Arial" w:hAnsi="Arial" w:cs="Arial"/>
                <w:sz w:val="18"/>
                <w:szCs w:val="18"/>
              </w:rPr>
              <w:t>广告投放</w:t>
            </w:r>
            <w:r>
              <w:rPr>
                <w:rFonts w:ascii="Arial" w:hAnsi="Arial" w:cs="Arial"/>
                <w:sz w:val="18"/>
                <w:szCs w:val="18"/>
              </w:rPr>
              <w:t>统计结算数据以</w:t>
            </w:r>
            <w:r>
              <w:rPr>
                <w:rFonts w:hint="eastAsia" w:ascii="Arial" w:hAnsi="Arial" w:cs="Arial"/>
                <w:sz w:val="18"/>
                <w:szCs w:val="18"/>
              </w:rPr>
              <w:t>投放媒体</w:t>
            </w:r>
            <w:r>
              <w:rPr>
                <w:rFonts w:ascii="Arial" w:hAnsi="Arial" w:cs="Arial"/>
                <w:sz w:val="18"/>
                <w:szCs w:val="18"/>
              </w:rPr>
              <w:t>的统计</w:t>
            </w:r>
            <w:r>
              <w:rPr>
                <w:rFonts w:hint="eastAsia" w:ascii="Arial" w:hAnsi="Arial" w:cs="Arial"/>
                <w:sz w:val="18"/>
                <w:szCs w:val="18"/>
              </w:rPr>
              <w:t>数据</w:t>
            </w:r>
            <w:r>
              <w:rPr>
                <w:rFonts w:ascii="Arial" w:hAnsi="Arial" w:cs="Arial"/>
                <w:sz w:val="18"/>
                <w:szCs w:val="18"/>
              </w:rPr>
              <w:t>为准</w:t>
            </w:r>
            <w:r>
              <w:rPr>
                <w:rFonts w:hint="eastAsia" w:ascii="Arial" w:hAnsi="Arial" w:cs="Arial"/>
                <w:sz w:val="18"/>
                <w:szCs w:val="18"/>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17" w:hRule="atLeast"/>
        </w:trPr>
        <w:tc>
          <w:tcPr>
            <w:tcW w:w="2340" w:type="dxa"/>
            <w:gridSpan w:val="2"/>
            <w:tcBorders>
              <w:top w:val="single" w:color="000000" w:sz="6" w:space="0"/>
              <w:left w:val="double" w:color="auto" w:sz="6" w:space="0"/>
              <w:bottom w:val="single" w:color="000000" w:sz="6" w:space="0"/>
              <w:right w:val="single" w:color="auto" w:sz="6" w:space="0"/>
            </w:tcBorders>
            <w:vAlign w:val="center"/>
          </w:tcPr>
          <w:p>
            <w:pPr>
              <w:rPr>
                <w:rFonts w:ascii="Arial" w:hAnsi="Arial"/>
                <w:b/>
                <w:bCs/>
                <w:color w:val="000000"/>
                <w:szCs w:val="21"/>
              </w:rPr>
            </w:pPr>
            <w:r>
              <w:rPr>
                <w:rFonts w:hint="eastAsia" w:ascii="Arial" w:hAnsi="Arial"/>
                <w:b/>
                <w:bCs/>
                <w:color w:val="000000"/>
                <w:szCs w:val="21"/>
              </w:rPr>
              <w:t>特别条款</w:t>
            </w:r>
          </w:p>
        </w:tc>
        <w:tc>
          <w:tcPr>
            <w:tcW w:w="6840" w:type="dxa"/>
            <w:gridSpan w:val="5"/>
            <w:tcBorders>
              <w:top w:val="single" w:color="auto" w:sz="6" w:space="0"/>
              <w:left w:val="single" w:color="auto" w:sz="6" w:space="0"/>
              <w:bottom w:val="single" w:color="000000" w:sz="6" w:space="0"/>
              <w:right w:val="double" w:color="auto" w:sz="6" w:space="0"/>
            </w:tcBorders>
            <w:vAlign w:val="center"/>
          </w:tcPr>
          <w:p>
            <w:pPr>
              <w:rPr>
                <w:rFonts w:ascii="Arial" w:hAnsi="Arial" w:cs="Arial"/>
                <w:sz w:val="18"/>
                <w:szCs w:val="18"/>
              </w:rPr>
            </w:pPr>
            <w:r>
              <w:rPr>
                <w:rFonts w:hint="eastAsia" w:ascii="Arial" w:hAnsi="Arial" w:cs="Arial"/>
                <w:sz w:val="18"/>
                <w:szCs w:val="18"/>
              </w:rPr>
              <w:t>甲方应遵守投放媒体对外公布的广告投放政策。</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994" w:hRule="atLeast"/>
        </w:trPr>
        <w:tc>
          <w:tcPr>
            <w:tcW w:w="4566" w:type="dxa"/>
            <w:gridSpan w:val="4"/>
            <w:tcBorders>
              <w:top w:val="single" w:color="auto" w:sz="6" w:space="0"/>
              <w:left w:val="double" w:color="auto" w:sz="6" w:space="0"/>
              <w:bottom w:val="single" w:color="auto" w:sz="6" w:space="0"/>
              <w:right w:val="single" w:color="auto" w:sz="6" w:space="0"/>
            </w:tcBorders>
            <w:vAlign w:val="center"/>
          </w:tcPr>
          <w:p>
            <w:pPr>
              <w:rPr>
                <w:rFonts w:eastAsiaTheme="minorEastAsia"/>
                <w:b/>
                <w:color w:val="FF0000"/>
                <w:szCs w:val="21"/>
              </w:rPr>
            </w:pPr>
            <w:r>
              <w:rPr>
                <w:rFonts w:hint="eastAsia"/>
                <w:b/>
                <w:color w:val="FF0000"/>
                <w:szCs w:val="21"/>
                <w:lang w:eastAsia="zh-TW"/>
              </w:rPr>
              <w:t>甲方：</w:t>
            </w:r>
            <w:ins w:id="10" w:author="Administrator" w:date="2022-03-29T19:54:16Z">
              <w:r>
                <w:rPr>
                  <w:rFonts w:hint="eastAsia"/>
                  <w:b/>
                  <w:color w:val="FF0000"/>
                  <w:szCs w:val="21"/>
                  <w:lang w:val="en-US" w:eastAsia="zh-CN"/>
                </w:rPr>
                <w:t>D</w:t>
              </w:r>
            </w:ins>
            <w:ins w:id="11" w:author="Administrator" w:date="2022-03-29T19:54:13Z">
              <w:r>
                <w:rPr>
                  <w:rFonts w:hint="eastAsia"/>
                  <w:b/>
                  <w:color w:val="FF0000"/>
                  <w:szCs w:val="21"/>
                  <w:lang w:eastAsia="zh-TW"/>
                </w:rPr>
                <w:t xml:space="preserve">eserise </w:t>
              </w:r>
            </w:ins>
            <w:ins w:id="12" w:author="Administrator" w:date="2022-03-29T19:54:19Z">
              <w:r>
                <w:rPr>
                  <w:rFonts w:hint="eastAsia"/>
                  <w:b/>
                  <w:color w:val="FF0000"/>
                  <w:szCs w:val="21"/>
                  <w:lang w:val="en-US" w:eastAsia="zh-CN"/>
                </w:rPr>
                <w:t>N</w:t>
              </w:r>
            </w:ins>
            <w:ins w:id="13" w:author="Administrator" w:date="2022-03-29T19:54:13Z">
              <w:r>
                <w:rPr>
                  <w:rFonts w:hint="eastAsia"/>
                  <w:b/>
                  <w:color w:val="FF0000"/>
                  <w:szCs w:val="21"/>
                  <w:lang w:eastAsia="zh-TW"/>
                </w:rPr>
                <w:t xml:space="preserve">etwork </w:t>
              </w:r>
            </w:ins>
            <w:ins w:id="14" w:author="Administrator" w:date="2022-03-29T19:54:21Z">
              <w:r>
                <w:rPr>
                  <w:rFonts w:hint="eastAsia"/>
                  <w:b/>
                  <w:color w:val="FF0000"/>
                  <w:szCs w:val="21"/>
                  <w:lang w:val="en-US" w:eastAsia="zh-CN"/>
                </w:rPr>
                <w:t>T</w:t>
              </w:r>
            </w:ins>
            <w:ins w:id="15" w:author="Administrator" w:date="2022-03-29T19:54:13Z">
              <w:r>
                <w:rPr>
                  <w:rFonts w:hint="eastAsia"/>
                  <w:b/>
                  <w:color w:val="FF0000"/>
                  <w:szCs w:val="21"/>
                  <w:lang w:eastAsia="zh-TW"/>
                </w:rPr>
                <w:t xml:space="preserve">echnology </w:t>
              </w:r>
            </w:ins>
            <w:ins w:id="16" w:author="Administrator" w:date="2022-03-29T19:54:23Z">
              <w:r>
                <w:rPr>
                  <w:rFonts w:hint="eastAsia"/>
                  <w:b/>
                  <w:color w:val="FF0000"/>
                  <w:szCs w:val="21"/>
                  <w:lang w:val="en-US" w:eastAsia="zh-CN"/>
                </w:rPr>
                <w:t>L</w:t>
              </w:r>
            </w:ins>
            <w:ins w:id="17" w:author="Administrator" w:date="2022-03-29T19:54:13Z">
              <w:r>
                <w:rPr>
                  <w:rFonts w:hint="eastAsia"/>
                  <w:b/>
                  <w:color w:val="FF0000"/>
                  <w:szCs w:val="21"/>
                  <w:lang w:eastAsia="zh-TW"/>
                </w:rPr>
                <w:t>imited</w:t>
              </w:r>
            </w:ins>
          </w:p>
        </w:tc>
        <w:tc>
          <w:tcPr>
            <w:tcW w:w="4614" w:type="dxa"/>
            <w:gridSpan w:val="3"/>
            <w:tcBorders>
              <w:top w:val="single" w:color="auto" w:sz="6" w:space="0"/>
              <w:left w:val="single" w:color="auto" w:sz="6" w:space="0"/>
              <w:bottom w:val="single" w:color="auto" w:sz="6" w:space="0"/>
              <w:right w:val="double" w:color="auto" w:sz="6" w:space="0"/>
            </w:tcBorders>
            <w:vAlign w:val="center"/>
          </w:tcPr>
          <w:p>
            <w:pPr>
              <w:rPr>
                <w:b/>
                <w:color w:val="FF0000"/>
                <w:szCs w:val="21"/>
              </w:rPr>
            </w:pPr>
            <w:r>
              <w:rPr>
                <w:rFonts w:hint="eastAsia"/>
                <w:b/>
                <w:color w:val="FF0000"/>
                <w:szCs w:val="21"/>
              </w:rPr>
              <w:t>乙方：</w:t>
            </w:r>
            <w:r>
              <w:rPr>
                <w:b/>
                <w:color w:val="FF0000"/>
                <w:szCs w:val="21"/>
              </w:rPr>
              <w:t xml:space="preserve"> Madhouse Co. Limited</w:t>
            </w:r>
          </w:p>
          <w:p>
            <w:pPr>
              <w:rPr>
                <w:b/>
                <w:color w:val="FF0000"/>
                <w:szCs w:val="21"/>
              </w:rPr>
            </w:pPr>
            <w:r>
              <w:rPr>
                <w:rFonts w:hint="eastAsia"/>
                <w:b/>
                <w:color w:val="FF0000"/>
                <w:szCs w:val="21"/>
              </w:rPr>
              <w:t xml:space="preserve">       上海竞道广告传媒有限公司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628" w:hRule="atLeast"/>
        </w:trPr>
        <w:tc>
          <w:tcPr>
            <w:tcW w:w="4566" w:type="dxa"/>
            <w:gridSpan w:val="4"/>
            <w:tcBorders>
              <w:top w:val="single" w:color="auto" w:sz="6" w:space="0"/>
              <w:left w:val="double" w:color="auto" w:sz="6" w:space="0"/>
              <w:bottom w:val="double" w:color="auto" w:sz="6" w:space="0"/>
              <w:right w:val="single" w:color="auto" w:sz="6" w:space="0"/>
            </w:tcBorders>
            <w:vAlign w:val="center"/>
          </w:tcPr>
          <w:p>
            <w:pPr>
              <w:ind w:left="630" w:hanging="630" w:hangingChars="300"/>
              <w:rPr>
                <w:rFonts w:hint="default" w:eastAsia="宋体"/>
                <w:color w:val="FF0000"/>
                <w:szCs w:val="21"/>
                <w:lang w:val="en-US" w:eastAsia="zh-CN"/>
              </w:rPr>
            </w:pPr>
            <w:r>
              <w:rPr>
                <w:rFonts w:hint="eastAsia"/>
                <w:color w:val="FF0000"/>
                <w:szCs w:val="21"/>
              </w:rPr>
              <w:t>地址：</w:t>
            </w:r>
            <w:ins w:id="18" w:author="Administrator" w:date="2022-03-29T19:57:43Z">
              <w:r>
                <w:rPr>
                  <w:rFonts w:hint="eastAsia"/>
                  <w:color w:val="FF0000"/>
                  <w:szCs w:val="21"/>
                  <w:lang w:val="en-US" w:eastAsia="zh-CN"/>
                </w:rPr>
                <w:t>上海市</w:t>
              </w:r>
            </w:ins>
            <w:ins w:id="19" w:author="Administrator" w:date="2022-03-29T19:57:47Z">
              <w:r>
                <w:rPr>
                  <w:rFonts w:hint="eastAsia"/>
                  <w:color w:val="FF0000"/>
                  <w:szCs w:val="21"/>
                  <w:lang w:val="en-US" w:eastAsia="zh-CN"/>
                </w:rPr>
                <w:t>闵行区</w:t>
              </w:r>
            </w:ins>
            <w:ins w:id="20" w:author="Administrator" w:date="2022-03-29T19:57:51Z">
              <w:r>
                <w:rPr>
                  <w:rFonts w:hint="eastAsia"/>
                  <w:color w:val="FF0000"/>
                  <w:szCs w:val="21"/>
                  <w:lang w:val="en-US" w:eastAsia="zh-CN"/>
                </w:rPr>
                <w:t>奇亚特中心1</w:t>
              </w:r>
            </w:ins>
            <w:ins w:id="21" w:author="Administrator" w:date="2022-03-29T19:57:52Z">
              <w:r>
                <w:rPr>
                  <w:rFonts w:hint="eastAsia"/>
                  <w:color w:val="FF0000"/>
                  <w:szCs w:val="21"/>
                  <w:lang w:val="en-US" w:eastAsia="zh-CN"/>
                </w:rPr>
                <w:t>号</w:t>
              </w:r>
            </w:ins>
            <w:ins w:id="22" w:author="Administrator" w:date="2022-03-29T19:57:54Z">
              <w:r>
                <w:rPr>
                  <w:rFonts w:hint="eastAsia"/>
                  <w:color w:val="FF0000"/>
                  <w:szCs w:val="21"/>
                  <w:lang w:val="en-US" w:eastAsia="zh-CN"/>
                </w:rPr>
                <w:t>楼</w:t>
              </w:r>
            </w:ins>
            <w:ins w:id="23" w:author="Administrator" w:date="2022-03-29T19:57:55Z">
              <w:r>
                <w:rPr>
                  <w:rFonts w:hint="eastAsia"/>
                  <w:color w:val="FF0000"/>
                  <w:szCs w:val="21"/>
                  <w:lang w:val="en-US" w:eastAsia="zh-CN"/>
                </w:rPr>
                <w:t>4</w:t>
              </w:r>
            </w:ins>
            <w:ins w:id="24" w:author="Administrator" w:date="2022-03-29T19:57:56Z">
              <w:r>
                <w:rPr>
                  <w:rFonts w:hint="eastAsia"/>
                  <w:color w:val="FF0000"/>
                  <w:szCs w:val="21"/>
                  <w:lang w:val="en-US" w:eastAsia="zh-CN"/>
                </w:rPr>
                <w:t>03</w:t>
              </w:r>
            </w:ins>
          </w:p>
          <w:p>
            <w:pPr>
              <w:rPr>
                <w:rFonts w:hint="default" w:eastAsia="宋体"/>
                <w:color w:val="FF0000"/>
                <w:szCs w:val="21"/>
                <w:lang w:val="en-US" w:eastAsia="zh-CN"/>
              </w:rPr>
            </w:pPr>
            <w:r>
              <w:rPr>
                <w:rFonts w:hint="eastAsia"/>
                <w:color w:val="FF0000"/>
                <w:szCs w:val="21"/>
              </w:rPr>
              <w:t>邮编：</w:t>
            </w:r>
            <w:ins w:id="25" w:author="Administrator" w:date="2022-03-29T19:58:00Z">
              <w:r>
                <w:rPr>
                  <w:rFonts w:hint="eastAsia"/>
                  <w:color w:val="FF0000"/>
                  <w:szCs w:val="21"/>
                  <w:lang w:val="en-US" w:eastAsia="zh-CN"/>
                </w:rPr>
                <w:t>20</w:t>
              </w:r>
            </w:ins>
            <w:ins w:id="26" w:author="Administrator" w:date="2022-03-29T19:58:01Z">
              <w:r>
                <w:rPr>
                  <w:rFonts w:hint="eastAsia"/>
                  <w:color w:val="FF0000"/>
                  <w:szCs w:val="21"/>
                  <w:lang w:val="en-US" w:eastAsia="zh-CN"/>
                </w:rPr>
                <w:t>000</w:t>
              </w:r>
            </w:ins>
            <w:ins w:id="27" w:author="Administrator" w:date="2022-03-29T19:58:03Z">
              <w:r>
                <w:rPr>
                  <w:rFonts w:hint="eastAsia"/>
                  <w:color w:val="FF0000"/>
                  <w:szCs w:val="21"/>
                  <w:lang w:val="en-US" w:eastAsia="zh-CN"/>
                </w:rPr>
                <w:t>3</w:t>
              </w:r>
            </w:ins>
            <w:bookmarkStart w:id="4" w:name="_GoBack"/>
            <w:bookmarkEnd w:id="4"/>
          </w:p>
          <w:p>
            <w:pPr>
              <w:rPr>
                <w:rFonts w:hint="default" w:eastAsia="宋体"/>
                <w:color w:val="FF0000"/>
                <w:szCs w:val="21"/>
                <w:lang w:val="en-US" w:eastAsia="zh-CN"/>
              </w:rPr>
            </w:pPr>
            <w:r>
              <w:rPr>
                <w:rFonts w:hint="eastAsia"/>
                <w:color w:val="FF0000"/>
                <w:szCs w:val="21"/>
              </w:rPr>
              <w:t>联系人：</w:t>
            </w:r>
            <w:ins w:id="28" w:author="Administrator" w:date="2022-03-29T19:54:35Z">
              <w:r>
                <w:rPr>
                  <w:rFonts w:hint="eastAsia"/>
                  <w:color w:val="FF0000"/>
                  <w:szCs w:val="21"/>
                  <w:lang w:val="en-US" w:eastAsia="zh-CN"/>
                </w:rPr>
                <w:t>吴</w:t>
              </w:r>
            </w:ins>
            <w:ins w:id="29" w:author="Administrator" w:date="2022-03-29T19:54:36Z">
              <w:r>
                <w:rPr>
                  <w:rFonts w:hint="eastAsia"/>
                  <w:color w:val="FF0000"/>
                  <w:szCs w:val="21"/>
                  <w:lang w:val="en-US" w:eastAsia="zh-CN"/>
                </w:rPr>
                <w:t>田</w:t>
              </w:r>
            </w:ins>
          </w:p>
          <w:p>
            <w:pPr>
              <w:rPr>
                <w:rFonts w:hint="default" w:eastAsia="宋体"/>
                <w:color w:val="FF0000"/>
                <w:szCs w:val="21"/>
                <w:lang w:val="en-US" w:eastAsia="zh-CN"/>
              </w:rPr>
            </w:pPr>
            <w:r>
              <w:rPr>
                <w:rFonts w:hint="eastAsia"/>
                <w:color w:val="FF0000"/>
                <w:szCs w:val="21"/>
              </w:rPr>
              <w:t>电话：</w:t>
            </w:r>
            <w:ins w:id="30" w:author="Administrator" w:date="2022-03-29T19:54:39Z">
              <w:r>
                <w:rPr>
                  <w:rFonts w:hint="eastAsia"/>
                  <w:color w:val="FF0000"/>
                  <w:szCs w:val="21"/>
                  <w:lang w:val="en-US" w:eastAsia="zh-CN"/>
                </w:rPr>
                <w:t>1982</w:t>
              </w:r>
            </w:ins>
            <w:ins w:id="31" w:author="Administrator" w:date="2022-03-29T19:54:40Z">
              <w:r>
                <w:rPr>
                  <w:rFonts w:hint="eastAsia"/>
                  <w:color w:val="FF0000"/>
                  <w:szCs w:val="21"/>
                  <w:lang w:val="en-US" w:eastAsia="zh-CN"/>
                </w:rPr>
                <w:t>12628</w:t>
              </w:r>
            </w:ins>
            <w:ins w:id="32" w:author="Administrator" w:date="2022-03-29T19:54:41Z">
              <w:r>
                <w:rPr>
                  <w:rFonts w:hint="eastAsia"/>
                  <w:color w:val="FF0000"/>
                  <w:szCs w:val="21"/>
                  <w:lang w:val="en-US" w:eastAsia="zh-CN"/>
                </w:rPr>
                <w:t>66</w:t>
              </w:r>
            </w:ins>
          </w:p>
          <w:p>
            <w:pPr>
              <w:rPr>
                <w:rFonts w:hint="default" w:eastAsia="宋体"/>
                <w:color w:val="FF0000"/>
                <w:szCs w:val="21"/>
                <w:lang w:val="en-US" w:eastAsia="zh-CN"/>
              </w:rPr>
            </w:pPr>
            <w:r>
              <w:rPr>
                <w:rFonts w:hint="eastAsia"/>
                <w:color w:val="FF0000"/>
                <w:szCs w:val="21"/>
              </w:rPr>
              <w:t>传真：</w:t>
            </w:r>
          </w:p>
          <w:p>
            <w:pPr>
              <w:rPr>
                <w:color w:val="FF0000"/>
                <w:szCs w:val="21"/>
              </w:rPr>
            </w:pPr>
            <w:r>
              <w:rPr>
                <w:rFonts w:hint="eastAsia"/>
                <w:color w:val="FF0000"/>
                <w:szCs w:val="21"/>
              </w:rPr>
              <w:t>E-Mail：</w:t>
            </w:r>
            <w:ins w:id="33" w:author="Administrator" w:date="2022-03-29T19:55:01Z">
              <w:r>
                <w:rPr>
                  <w:rFonts w:hint="eastAsia"/>
                  <w:color w:val="FF0000"/>
                  <w:szCs w:val="21"/>
                  <w:lang w:val="en-US" w:eastAsia="zh-CN"/>
                </w:rPr>
                <w:t>comacforever@gmail.com</w:t>
              </w:r>
            </w:ins>
          </w:p>
          <w:p>
            <w:pPr>
              <w:rPr>
                <w:color w:val="FF0000"/>
                <w:szCs w:val="21"/>
              </w:rPr>
            </w:pPr>
            <w:r>
              <w:rPr>
                <w:rFonts w:hint="eastAsia"/>
                <w:color w:val="FF0000"/>
                <w:szCs w:val="21"/>
              </w:rPr>
              <w:t>授权代表：</w:t>
            </w:r>
            <w:r>
              <w:rPr>
                <w:rFonts w:hint="eastAsia"/>
                <w:color w:val="FF0000"/>
                <w:szCs w:val="21"/>
                <w:u w:val="single"/>
              </w:rPr>
              <w:t>（盖章）</w:t>
            </w:r>
          </w:p>
          <w:p>
            <w:pPr>
              <w:rPr>
                <w:color w:val="FF0000"/>
                <w:szCs w:val="21"/>
              </w:rPr>
            </w:pPr>
            <w:r>
              <w:rPr>
                <w:rFonts w:hint="eastAsia"/>
                <w:color w:val="FF0000"/>
                <w:szCs w:val="21"/>
              </w:rPr>
              <w:t>签署日期：202</w:t>
            </w:r>
            <w:r>
              <w:rPr>
                <w:color w:val="FF0000"/>
                <w:szCs w:val="21"/>
              </w:rPr>
              <w:t>2</w:t>
            </w:r>
            <w:r>
              <w:rPr>
                <w:rFonts w:hint="eastAsia"/>
                <w:color w:val="FF0000"/>
                <w:szCs w:val="21"/>
              </w:rPr>
              <w:t xml:space="preserve">  年  </w:t>
            </w:r>
            <w:ins w:id="34" w:author="Administrator" w:date="2022-03-29T19:55:03Z">
              <w:r>
                <w:rPr>
                  <w:rFonts w:hint="eastAsia"/>
                  <w:color w:val="FF0000"/>
                  <w:szCs w:val="21"/>
                  <w:lang w:val="en-US" w:eastAsia="zh-CN"/>
                </w:rPr>
                <w:t>1</w:t>
              </w:r>
            </w:ins>
            <w:r>
              <w:rPr>
                <w:rFonts w:hint="eastAsia"/>
                <w:color w:val="FF0000"/>
                <w:szCs w:val="21"/>
              </w:rPr>
              <w:t xml:space="preserve">月  </w:t>
            </w:r>
            <w:ins w:id="35" w:author="Administrator" w:date="2022-03-29T19:55:04Z">
              <w:r>
                <w:rPr>
                  <w:rFonts w:hint="eastAsia"/>
                  <w:color w:val="FF0000"/>
                  <w:szCs w:val="21"/>
                  <w:lang w:val="en-US" w:eastAsia="zh-CN"/>
                </w:rPr>
                <w:t>1</w:t>
              </w:r>
            </w:ins>
            <w:r>
              <w:rPr>
                <w:rFonts w:hint="eastAsia"/>
                <w:color w:val="FF0000"/>
                <w:szCs w:val="21"/>
              </w:rPr>
              <w:t xml:space="preserve"> 日</w:t>
            </w:r>
          </w:p>
        </w:tc>
        <w:tc>
          <w:tcPr>
            <w:tcW w:w="4614" w:type="dxa"/>
            <w:gridSpan w:val="3"/>
            <w:tcBorders>
              <w:top w:val="single" w:color="auto" w:sz="6" w:space="0"/>
              <w:left w:val="single" w:color="auto" w:sz="6" w:space="0"/>
              <w:bottom w:val="double" w:color="auto" w:sz="6" w:space="0"/>
              <w:right w:val="double" w:color="auto" w:sz="6" w:space="0"/>
            </w:tcBorders>
            <w:vAlign w:val="center"/>
          </w:tcPr>
          <w:p>
            <w:pPr>
              <w:rPr>
                <w:ins w:id="36" w:author="allen" w:date="2021-12-29T21:18:24Z"/>
                <w:rFonts w:asciiTheme="minorEastAsia" w:hAnsiTheme="minorEastAsia" w:eastAsiaTheme="minorEastAsia" w:cstheme="minorEastAsia"/>
                <w:sz w:val="18"/>
                <w:szCs w:val="18"/>
              </w:rPr>
            </w:pPr>
            <w:ins w:id="37" w:author="allen" w:date="2021-12-29T21:18:24Z">
              <w:r>
                <w:rPr>
                  <w:rFonts w:hint="eastAsia" w:asciiTheme="minorEastAsia" w:hAnsiTheme="minorEastAsia" w:eastAsiaTheme="minorEastAsia" w:cstheme="minorEastAsia"/>
                  <w:sz w:val="18"/>
                  <w:szCs w:val="18"/>
                </w:rPr>
                <w:t>地址：上海市徐汇区云锦路600号航汇大厦12A</w:t>
              </w:r>
            </w:ins>
          </w:p>
          <w:p>
            <w:pPr>
              <w:rPr>
                <w:ins w:id="38" w:author="allen" w:date="2021-12-29T21:18:24Z"/>
                <w:rFonts w:asciiTheme="minorEastAsia" w:hAnsiTheme="minorEastAsia" w:eastAsiaTheme="minorEastAsia" w:cstheme="minorEastAsia"/>
                <w:sz w:val="18"/>
                <w:szCs w:val="18"/>
              </w:rPr>
            </w:pPr>
            <w:ins w:id="39" w:author="allen" w:date="2021-12-29T21:18:24Z">
              <w:r>
                <w:rPr>
                  <w:rFonts w:hint="eastAsia" w:asciiTheme="minorEastAsia" w:hAnsiTheme="minorEastAsia" w:eastAsiaTheme="minorEastAsia" w:cstheme="minorEastAsia"/>
                  <w:sz w:val="18"/>
                  <w:szCs w:val="18"/>
                </w:rPr>
                <w:t>邮编： 200003</w:t>
              </w:r>
            </w:ins>
          </w:p>
          <w:p>
            <w:pPr>
              <w:rPr>
                <w:ins w:id="40" w:author="allen" w:date="2021-12-29T21:18:24Z"/>
                <w:rFonts w:hint="eastAsia" w:asciiTheme="minorEastAsia" w:hAnsiTheme="minorEastAsia" w:eastAsiaTheme="minorEastAsia" w:cstheme="minorEastAsia"/>
                <w:sz w:val="18"/>
                <w:szCs w:val="18"/>
                <w:lang w:val="en-US" w:eastAsia="zh-CN"/>
              </w:rPr>
            </w:pPr>
            <w:ins w:id="41" w:author="allen" w:date="2021-12-29T21:18:24Z">
              <w:r>
                <w:rPr>
                  <w:rFonts w:hint="eastAsia" w:asciiTheme="minorEastAsia" w:hAnsiTheme="minorEastAsia" w:eastAsiaTheme="minorEastAsia" w:cstheme="minorEastAsia"/>
                  <w:sz w:val="18"/>
                  <w:szCs w:val="18"/>
                </w:rPr>
                <w:t>联系人:</w:t>
              </w:r>
            </w:ins>
            <w:ins w:id="42" w:author="allen" w:date="2021-12-29T21:18:24Z">
              <w:r>
                <w:rPr>
                  <w:rFonts w:hint="eastAsia" w:asciiTheme="minorEastAsia" w:hAnsiTheme="minorEastAsia" w:eastAsiaTheme="minorEastAsia" w:cstheme="minorEastAsia"/>
                  <w:sz w:val="18"/>
                  <w:szCs w:val="18"/>
                  <w:lang w:val="en-US" w:eastAsia="zh-CN"/>
                </w:rPr>
                <w:t>熊乐</w:t>
              </w:r>
            </w:ins>
          </w:p>
          <w:p>
            <w:pPr>
              <w:rPr>
                <w:ins w:id="43" w:author="allen" w:date="2021-12-29T21:18:24Z"/>
                <w:rFonts w:hint="default" w:asciiTheme="minorEastAsia" w:hAnsiTheme="minorEastAsia" w:eastAsiaTheme="minorEastAsia" w:cstheme="minorEastAsia"/>
                <w:sz w:val="18"/>
                <w:szCs w:val="18"/>
                <w:lang w:val="en-US" w:eastAsia="zh-CN"/>
              </w:rPr>
            </w:pPr>
            <w:ins w:id="44" w:author="allen" w:date="2021-12-29T21:18:24Z">
              <w:r>
                <w:rPr>
                  <w:rFonts w:hint="eastAsia" w:asciiTheme="minorEastAsia" w:hAnsiTheme="minorEastAsia" w:eastAsiaTheme="minorEastAsia" w:cstheme="minorEastAsia"/>
                  <w:sz w:val="18"/>
                  <w:szCs w:val="18"/>
                </w:rPr>
                <w:t>电话：1</w:t>
              </w:r>
            </w:ins>
            <w:ins w:id="45" w:author="allen" w:date="2021-12-29T21:18:24Z">
              <w:r>
                <w:rPr>
                  <w:rFonts w:hint="eastAsia" w:asciiTheme="minorEastAsia" w:hAnsiTheme="minorEastAsia" w:eastAsiaTheme="minorEastAsia" w:cstheme="minorEastAsia"/>
                  <w:sz w:val="18"/>
                  <w:szCs w:val="18"/>
                  <w:lang w:val="en-US" w:eastAsia="zh-CN"/>
                </w:rPr>
                <w:t>7621118484</w:t>
              </w:r>
            </w:ins>
          </w:p>
          <w:p>
            <w:pPr>
              <w:rPr>
                <w:ins w:id="46" w:author="allen" w:date="2021-12-29T21:18:24Z"/>
                <w:rFonts w:asciiTheme="minorEastAsia" w:hAnsiTheme="minorEastAsia" w:eastAsiaTheme="minorEastAsia" w:cstheme="minorEastAsia"/>
                <w:sz w:val="18"/>
                <w:szCs w:val="18"/>
              </w:rPr>
            </w:pPr>
            <w:ins w:id="47" w:author="allen" w:date="2021-12-29T21:18:24Z">
              <w:r>
                <w:rPr>
                  <w:rFonts w:hint="eastAsia" w:asciiTheme="minorEastAsia" w:hAnsiTheme="minorEastAsia" w:eastAsiaTheme="minorEastAsia" w:cstheme="minorEastAsia"/>
                  <w:sz w:val="18"/>
                  <w:szCs w:val="18"/>
                </w:rPr>
                <w:t>E-Mail： </w:t>
              </w:r>
            </w:ins>
            <w:ins w:id="48" w:author="allen" w:date="2021-12-29T21:18:24Z">
              <w:r>
                <w:rPr>
                  <w:rFonts w:hint="eastAsia" w:asciiTheme="minorEastAsia" w:hAnsiTheme="minorEastAsia" w:eastAsiaTheme="minorEastAsia" w:cstheme="minorEastAsia"/>
                  <w:sz w:val="18"/>
                  <w:szCs w:val="18"/>
                  <w:lang w:val="en-US" w:eastAsia="zh-CN"/>
                </w:rPr>
                <w:t>le.xiong</w:t>
              </w:r>
            </w:ins>
            <w:ins w:id="49" w:author="allen" w:date="2021-12-29T21:18:24Z">
              <w:r>
                <w:rPr>
                  <w:rFonts w:hint="eastAsia" w:asciiTheme="minorEastAsia" w:hAnsiTheme="minorEastAsia" w:eastAsiaTheme="minorEastAsia" w:cstheme="minorEastAsia"/>
                  <w:sz w:val="18"/>
                  <w:szCs w:val="18"/>
                </w:rPr>
                <w:t>@madhouse-inc.com    </w:t>
              </w:r>
            </w:ins>
          </w:p>
          <w:p>
            <w:pPr>
              <w:rPr>
                <w:ins w:id="50" w:author="allen" w:date="2021-12-29T21:18:24Z"/>
                <w:rFonts w:asciiTheme="minorEastAsia" w:hAnsiTheme="minorEastAsia" w:eastAsiaTheme="minorEastAsia" w:cstheme="minorEastAsia"/>
                <w:sz w:val="18"/>
                <w:szCs w:val="18"/>
              </w:rPr>
            </w:pPr>
            <w:ins w:id="51" w:author="allen" w:date="2021-12-29T21:18:24Z">
              <w:r>
                <w:rPr>
                  <w:rFonts w:hint="eastAsia" w:asciiTheme="minorEastAsia" w:hAnsiTheme="minorEastAsia" w:eastAsiaTheme="minorEastAsia" w:cstheme="minorEastAsia"/>
                  <w:sz w:val="18"/>
                  <w:szCs w:val="18"/>
                </w:rPr>
                <w:t>授权代表：（盖章）</w:t>
              </w:r>
            </w:ins>
          </w:p>
          <w:p>
            <w:pPr>
              <w:rPr>
                <w:color w:val="FF0000"/>
                <w:szCs w:val="21"/>
              </w:rPr>
            </w:pPr>
            <w:ins w:id="52" w:author="allen" w:date="2021-12-29T21:18:24Z">
              <w:r>
                <w:rPr>
                  <w:rFonts w:hint="eastAsia" w:asciiTheme="minorEastAsia" w:hAnsiTheme="minorEastAsia" w:eastAsiaTheme="minorEastAsia" w:cstheme="minorEastAsia"/>
                  <w:sz w:val="18"/>
                  <w:szCs w:val="18"/>
                </w:rPr>
                <w:t>签署日期：202</w:t>
              </w:r>
            </w:ins>
            <w:ins w:id="53" w:author="allen" w:date="2022-02-16T11:32:23Z">
              <w:r>
                <w:rPr>
                  <w:rFonts w:hint="eastAsia" w:asciiTheme="minorEastAsia" w:hAnsiTheme="minorEastAsia" w:eastAsiaTheme="minorEastAsia" w:cstheme="minorEastAsia"/>
                  <w:sz w:val="18"/>
                  <w:szCs w:val="18"/>
                  <w:lang w:val="en-US" w:eastAsia="zh-CN"/>
                </w:rPr>
                <w:t>2</w:t>
              </w:r>
            </w:ins>
            <w:ins w:id="54" w:author="allen" w:date="2021-12-29T21:18:24Z">
              <w:r>
                <w:rPr>
                  <w:rFonts w:hint="eastAsia" w:asciiTheme="minorEastAsia" w:hAnsiTheme="minorEastAsia" w:eastAsiaTheme="minorEastAsia" w:cstheme="minorEastAsia"/>
                  <w:sz w:val="18"/>
                  <w:szCs w:val="18"/>
                </w:rPr>
                <w:t xml:space="preserve"> 年1月</w:t>
              </w:r>
            </w:ins>
            <w:ins w:id="55" w:author="allen" w:date="2021-12-29T21:18:29Z">
              <w:r>
                <w:rPr>
                  <w:rFonts w:hint="eastAsia" w:asciiTheme="minorEastAsia" w:hAnsiTheme="minorEastAsia" w:eastAsiaTheme="minorEastAsia" w:cstheme="minorEastAsia"/>
                  <w:sz w:val="18"/>
                  <w:szCs w:val="18"/>
                  <w:lang w:val="en-US" w:eastAsia="zh-CN"/>
                </w:rPr>
                <w:t xml:space="preserve"> </w:t>
              </w:r>
            </w:ins>
            <w:ins w:id="56" w:author="allen" w:date="2022-02-16T11:32:27Z">
              <w:r>
                <w:rPr>
                  <w:rFonts w:hint="eastAsia" w:asciiTheme="minorEastAsia" w:hAnsiTheme="minorEastAsia" w:eastAsiaTheme="minorEastAsia" w:cstheme="minorEastAsia"/>
                  <w:sz w:val="18"/>
                  <w:szCs w:val="18"/>
                  <w:lang w:val="en-US" w:eastAsia="zh-CN"/>
                </w:rPr>
                <w:t>1</w:t>
              </w:r>
            </w:ins>
            <w:ins w:id="57" w:author="allen" w:date="2021-12-29T21:18:30Z">
              <w:r>
                <w:rPr>
                  <w:rFonts w:hint="eastAsia" w:asciiTheme="minorEastAsia" w:hAnsiTheme="minorEastAsia" w:eastAsiaTheme="minorEastAsia" w:cstheme="minorEastAsia"/>
                  <w:sz w:val="18"/>
                  <w:szCs w:val="18"/>
                  <w:lang w:val="en-US" w:eastAsia="zh-CN"/>
                </w:rPr>
                <w:t xml:space="preserve"> </w:t>
              </w:r>
            </w:ins>
            <w:ins w:id="58" w:author="allen" w:date="2021-12-29T21:18:24Z">
              <w:r>
                <w:rPr>
                  <w:rFonts w:hint="eastAsia" w:asciiTheme="minorEastAsia" w:hAnsiTheme="minorEastAsia" w:eastAsiaTheme="minorEastAsia" w:cstheme="minorEastAsia"/>
                  <w:sz w:val="18"/>
                  <w:szCs w:val="18"/>
                </w:rPr>
                <w:t>日</w:t>
              </w:r>
            </w:ins>
          </w:p>
        </w:tc>
      </w:tr>
      <w:bookmarkEnd w:id="0"/>
      <w:bookmarkEnd w:id="1"/>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len">
    <w15:presenceInfo w15:providerId="None" w15:userId="all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67CEC"/>
    <w:rsid w:val="000077E5"/>
    <w:rsid w:val="0001114E"/>
    <w:rsid w:val="00020B33"/>
    <w:rsid w:val="00033631"/>
    <w:rsid w:val="0004502C"/>
    <w:rsid w:val="000C6FEA"/>
    <w:rsid w:val="000D6776"/>
    <w:rsid w:val="000D6ABF"/>
    <w:rsid w:val="000E090E"/>
    <w:rsid w:val="000F7EA6"/>
    <w:rsid w:val="00123B58"/>
    <w:rsid w:val="00123E6C"/>
    <w:rsid w:val="001307B5"/>
    <w:rsid w:val="00185456"/>
    <w:rsid w:val="00195155"/>
    <w:rsid w:val="001C0F4F"/>
    <w:rsid w:val="001C63A5"/>
    <w:rsid w:val="001E0075"/>
    <w:rsid w:val="001E2EC0"/>
    <w:rsid w:val="001E57D7"/>
    <w:rsid w:val="001F7C9C"/>
    <w:rsid w:val="00202918"/>
    <w:rsid w:val="00203CA5"/>
    <w:rsid w:val="00225168"/>
    <w:rsid w:val="00225EA5"/>
    <w:rsid w:val="0024727B"/>
    <w:rsid w:val="002A0A9C"/>
    <w:rsid w:val="002A6A17"/>
    <w:rsid w:val="002C0C2B"/>
    <w:rsid w:val="002E485E"/>
    <w:rsid w:val="003139F1"/>
    <w:rsid w:val="003146F6"/>
    <w:rsid w:val="00325230"/>
    <w:rsid w:val="00340DEA"/>
    <w:rsid w:val="003557C5"/>
    <w:rsid w:val="00367E9B"/>
    <w:rsid w:val="003939A1"/>
    <w:rsid w:val="003A7C47"/>
    <w:rsid w:val="003B0663"/>
    <w:rsid w:val="003B32BF"/>
    <w:rsid w:val="003C021F"/>
    <w:rsid w:val="003C1C69"/>
    <w:rsid w:val="003E36DA"/>
    <w:rsid w:val="003F44E7"/>
    <w:rsid w:val="00400994"/>
    <w:rsid w:val="00401753"/>
    <w:rsid w:val="00446C45"/>
    <w:rsid w:val="004518BC"/>
    <w:rsid w:val="004551D5"/>
    <w:rsid w:val="0046489C"/>
    <w:rsid w:val="00497717"/>
    <w:rsid w:val="004A3B85"/>
    <w:rsid w:val="004B3A22"/>
    <w:rsid w:val="004C0C12"/>
    <w:rsid w:val="004C5D42"/>
    <w:rsid w:val="004E2034"/>
    <w:rsid w:val="0052189E"/>
    <w:rsid w:val="00526FDA"/>
    <w:rsid w:val="0054115E"/>
    <w:rsid w:val="005612D2"/>
    <w:rsid w:val="00566A70"/>
    <w:rsid w:val="00585D81"/>
    <w:rsid w:val="0059119E"/>
    <w:rsid w:val="00593426"/>
    <w:rsid w:val="005B5E6F"/>
    <w:rsid w:val="005C4E3F"/>
    <w:rsid w:val="005D042A"/>
    <w:rsid w:val="005D148B"/>
    <w:rsid w:val="005F26E6"/>
    <w:rsid w:val="005F3CC7"/>
    <w:rsid w:val="0061789E"/>
    <w:rsid w:val="00617D0F"/>
    <w:rsid w:val="00663BA5"/>
    <w:rsid w:val="00681289"/>
    <w:rsid w:val="00692403"/>
    <w:rsid w:val="006A1BD4"/>
    <w:rsid w:val="006A497B"/>
    <w:rsid w:val="006B1B5C"/>
    <w:rsid w:val="006B4967"/>
    <w:rsid w:val="006B7B5A"/>
    <w:rsid w:val="006E50CF"/>
    <w:rsid w:val="00731EE3"/>
    <w:rsid w:val="007A0C57"/>
    <w:rsid w:val="007A63ED"/>
    <w:rsid w:val="007B1DDA"/>
    <w:rsid w:val="007B42D3"/>
    <w:rsid w:val="007D6C1E"/>
    <w:rsid w:val="007E322B"/>
    <w:rsid w:val="007E4CA7"/>
    <w:rsid w:val="007F1460"/>
    <w:rsid w:val="00807DB9"/>
    <w:rsid w:val="0082386C"/>
    <w:rsid w:val="00830F22"/>
    <w:rsid w:val="008468D5"/>
    <w:rsid w:val="00852363"/>
    <w:rsid w:val="00853984"/>
    <w:rsid w:val="00862C74"/>
    <w:rsid w:val="00887EF9"/>
    <w:rsid w:val="00890CD7"/>
    <w:rsid w:val="00894FB9"/>
    <w:rsid w:val="008A6CB6"/>
    <w:rsid w:val="008B1192"/>
    <w:rsid w:val="008C458C"/>
    <w:rsid w:val="008D0E51"/>
    <w:rsid w:val="009004CE"/>
    <w:rsid w:val="00901E0B"/>
    <w:rsid w:val="00907F4F"/>
    <w:rsid w:val="00932665"/>
    <w:rsid w:val="0093303A"/>
    <w:rsid w:val="0093528F"/>
    <w:rsid w:val="00941543"/>
    <w:rsid w:val="009B14EF"/>
    <w:rsid w:val="009B79CE"/>
    <w:rsid w:val="009C1C7A"/>
    <w:rsid w:val="009E2BEA"/>
    <w:rsid w:val="00A076EC"/>
    <w:rsid w:val="00A3656F"/>
    <w:rsid w:val="00A400DE"/>
    <w:rsid w:val="00A83451"/>
    <w:rsid w:val="00AB6CA8"/>
    <w:rsid w:val="00AC3396"/>
    <w:rsid w:val="00AE4425"/>
    <w:rsid w:val="00AE7EC0"/>
    <w:rsid w:val="00AF3F3C"/>
    <w:rsid w:val="00B13CAA"/>
    <w:rsid w:val="00B26EC1"/>
    <w:rsid w:val="00B52171"/>
    <w:rsid w:val="00B55EB7"/>
    <w:rsid w:val="00B71CB5"/>
    <w:rsid w:val="00B92952"/>
    <w:rsid w:val="00BB5B15"/>
    <w:rsid w:val="00BC29F1"/>
    <w:rsid w:val="00C177D1"/>
    <w:rsid w:val="00C24276"/>
    <w:rsid w:val="00C35203"/>
    <w:rsid w:val="00C53248"/>
    <w:rsid w:val="00C56721"/>
    <w:rsid w:val="00C763FD"/>
    <w:rsid w:val="00C85669"/>
    <w:rsid w:val="00C97A4D"/>
    <w:rsid w:val="00CA4AAB"/>
    <w:rsid w:val="00CB4989"/>
    <w:rsid w:val="00CB65ED"/>
    <w:rsid w:val="00CD4C92"/>
    <w:rsid w:val="00CE3A60"/>
    <w:rsid w:val="00CE7B29"/>
    <w:rsid w:val="00D030D2"/>
    <w:rsid w:val="00D15E0C"/>
    <w:rsid w:val="00D30596"/>
    <w:rsid w:val="00D5069B"/>
    <w:rsid w:val="00DA371A"/>
    <w:rsid w:val="00DC05BC"/>
    <w:rsid w:val="00DE63B7"/>
    <w:rsid w:val="00E27D80"/>
    <w:rsid w:val="00E33AA8"/>
    <w:rsid w:val="00E3730B"/>
    <w:rsid w:val="00E46FC6"/>
    <w:rsid w:val="00E63B19"/>
    <w:rsid w:val="00E70A13"/>
    <w:rsid w:val="00EA23B5"/>
    <w:rsid w:val="00EA7F76"/>
    <w:rsid w:val="00EE2F74"/>
    <w:rsid w:val="00EF6E12"/>
    <w:rsid w:val="00F21C5C"/>
    <w:rsid w:val="00F243F7"/>
    <w:rsid w:val="00F352B5"/>
    <w:rsid w:val="00F37F11"/>
    <w:rsid w:val="00F41619"/>
    <w:rsid w:val="00F53FCC"/>
    <w:rsid w:val="00F638ED"/>
    <w:rsid w:val="00F64B20"/>
    <w:rsid w:val="00F67CEC"/>
    <w:rsid w:val="00F84AEC"/>
    <w:rsid w:val="00F87A07"/>
    <w:rsid w:val="00F94C23"/>
    <w:rsid w:val="00FA518E"/>
    <w:rsid w:val="00FA7EFC"/>
    <w:rsid w:val="00FC5AE6"/>
    <w:rsid w:val="00FF4D84"/>
    <w:rsid w:val="4AEC6C74"/>
    <w:rsid w:val="69AA282B"/>
    <w:rsid w:val="6F834A3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sz w:val="18"/>
      <w:szCs w:val="18"/>
    </w:rPr>
  </w:style>
  <w:style w:type="character" w:customStyle="1" w:styleId="7">
    <w:name w:val="页脚 字符"/>
    <w:basedOn w:val="5"/>
    <w:link w:val="2"/>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164</Words>
  <Characters>941</Characters>
  <Lines>7</Lines>
  <Paragraphs>2</Paragraphs>
  <TotalTime>1</TotalTime>
  <ScaleCrop>false</ScaleCrop>
  <LinksUpToDate>false</LinksUpToDate>
  <CharactersWithSpaces>1103</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2015-07-24T03:02:00Z</dcterms:created>
  <dc:creator>MHLEGAL</dc:creator>
  <cp:lastModifiedBy>Administrator</cp:lastModifiedBy>
  <cp:lastPrinted>2013-06-21T07:58:00Z</cp:lastPrinted>
  <dcterms:modified xsi:type="dcterms:W3CDTF">2022-03-29T11:58:09Z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